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59A0A" w14:textId="77777777" w:rsidR="003548A8" w:rsidRDefault="003548A8" w:rsidP="00243FC7">
      <w:pPr>
        <w:spacing w:line="276" w:lineRule="auto"/>
        <w:rPr>
          <w:lang w:val="en-US"/>
        </w:rPr>
        <w:pPrChange w:id="0" w:author="Nguyễn Đức Minh Trí" w:date="2021-05-28T22:31:00Z">
          <w:pPr/>
        </w:pPrChange>
      </w:pPr>
    </w:p>
    <w:p w14:paraId="36F31BF8" w14:textId="77777777" w:rsidR="00301562" w:rsidRDefault="00301562" w:rsidP="00243FC7">
      <w:pPr>
        <w:spacing w:line="276" w:lineRule="auto"/>
        <w:rPr>
          <w:lang w:val="en-US"/>
        </w:rPr>
        <w:pPrChange w:id="1" w:author="Nguyễn Đức Minh Trí" w:date="2021-05-28T22:31:00Z">
          <w:pPr/>
        </w:pPrChange>
      </w:pPr>
    </w:p>
    <w:p w14:paraId="2784C4A0" w14:textId="77777777" w:rsidR="00301562" w:rsidRDefault="00301562" w:rsidP="00243FC7">
      <w:pPr>
        <w:spacing w:line="276" w:lineRule="auto"/>
        <w:rPr>
          <w:lang w:val="en-US"/>
        </w:rPr>
        <w:pPrChange w:id="2" w:author="Nguyễn Đức Minh Trí" w:date="2021-05-28T22:31:00Z">
          <w:pPr/>
        </w:pPrChange>
      </w:pPr>
    </w:p>
    <w:p w14:paraId="2B77E533" w14:textId="784AAE0B" w:rsidR="00301562" w:rsidRDefault="00301562" w:rsidP="00243FC7">
      <w:pPr>
        <w:spacing w:line="276" w:lineRule="auto"/>
        <w:rPr>
          <w:lang w:val="en-US"/>
        </w:rPr>
        <w:pPrChange w:id="3" w:author="Nguyễn Đức Minh Trí" w:date="2021-05-28T22:31:00Z">
          <w:pPr/>
        </w:pPrChange>
      </w:pPr>
    </w:p>
    <w:p w14:paraId="6403DCE0" w14:textId="033D581E" w:rsidR="002B6375" w:rsidRDefault="002B6375" w:rsidP="00243FC7">
      <w:pPr>
        <w:spacing w:line="276" w:lineRule="auto"/>
        <w:rPr>
          <w:lang w:val="en-US"/>
        </w:rPr>
        <w:pPrChange w:id="4" w:author="Nguyễn Đức Minh Trí" w:date="2021-05-28T22:31:00Z">
          <w:pPr/>
        </w:pPrChange>
      </w:pPr>
    </w:p>
    <w:p w14:paraId="636A2919" w14:textId="7AB798BF" w:rsidR="002B6375" w:rsidRDefault="002B6375" w:rsidP="00243FC7">
      <w:pPr>
        <w:spacing w:line="276" w:lineRule="auto"/>
        <w:rPr>
          <w:lang w:val="en-US"/>
        </w:rPr>
        <w:pPrChange w:id="5" w:author="Nguyễn Đức Minh Trí" w:date="2021-05-28T22:31:00Z">
          <w:pPr/>
        </w:pPrChange>
      </w:pPr>
    </w:p>
    <w:p w14:paraId="706BC11C" w14:textId="70DC3466" w:rsidR="002B6375" w:rsidRDefault="002B6375" w:rsidP="00243FC7">
      <w:pPr>
        <w:spacing w:line="276" w:lineRule="auto"/>
        <w:rPr>
          <w:lang w:val="en-US"/>
        </w:rPr>
        <w:pPrChange w:id="6" w:author="Nguyễn Đức Minh Trí" w:date="2021-05-28T22:31:00Z">
          <w:pPr/>
        </w:pPrChange>
      </w:pPr>
    </w:p>
    <w:p w14:paraId="4AD3162E" w14:textId="1F06B68F" w:rsidR="002B6375" w:rsidRDefault="002B6375" w:rsidP="00243FC7">
      <w:pPr>
        <w:spacing w:line="276" w:lineRule="auto"/>
        <w:rPr>
          <w:lang w:val="en-US"/>
        </w:rPr>
        <w:pPrChange w:id="7" w:author="Nguyễn Đức Minh Trí" w:date="2021-05-28T22:31:00Z">
          <w:pPr/>
        </w:pPrChange>
      </w:pPr>
    </w:p>
    <w:p w14:paraId="5F96493D" w14:textId="23849954" w:rsidR="002B6375" w:rsidRDefault="002B6375" w:rsidP="00243FC7">
      <w:pPr>
        <w:spacing w:line="276" w:lineRule="auto"/>
        <w:rPr>
          <w:lang w:val="en-US"/>
        </w:rPr>
        <w:pPrChange w:id="8" w:author="Nguyễn Đức Minh Trí" w:date="2021-05-28T22:31:00Z">
          <w:pPr/>
        </w:pPrChange>
      </w:pPr>
    </w:p>
    <w:p w14:paraId="30FB0222" w14:textId="288DAB4B" w:rsidR="002B6375" w:rsidRDefault="002B6375" w:rsidP="00243FC7">
      <w:pPr>
        <w:spacing w:line="276" w:lineRule="auto"/>
        <w:rPr>
          <w:lang w:val="en-US"/>
        </w:rPr>
        <w:pPrChange w:id="9" w:author="Nguyễn Đức Minh Trí" w:date="2021-05-28T22:31:00Z">
          <w:pPr/>
        </w:pPrChange>
      </w:pPr>
    </w:p>
    <w:p w14:paraId="5DF12706" w14:textId="77777777" w:rsidR="002B6375" w:rsidRDefault="002B6375" w:rsidP="00243FC7">
      <w:pPr>
        <w:spacing w:line="276" w:lineRule="auto"/>
        <w:rPr>
          <w:lang w:val="en-US"/>
        </w:rPr>
        <w:pPrChange w:id="10" w:author="Nguyễn Đức Minh Trí" w:date="2021-05-28T22:31:00Z">
          <w:pPr/>
        </w:pPrChange>
      </w:pPr>
    </w:p>
    <w:p w14:paraId="31A09C69" w14:textId="77777777" w:rsidR="00301562" w:rsidRDefault="00301562" w:rsidP="00243FC7">
      <w:pPr>
        <w:spacing w:line="276" w:lineRule="auto"/>
        <w:rPr>
          <w:lang w:val="en-US"/>
        </w:rPr>
        <w:pPrChange w:id="11" w:author="Nguyễn Đức Minh Trí" w:date="2021-05-28T22:31:00Z">
          <w:pPr/>
        </w:pPrChange>
      </w:pPr>
    </w:p>
    <w:p w14:paraId="799D3B89" w14:textId="77777777" w:rsidR="00301562" w:rsidRDefault="00301562" w:rsidP="00243FC7">
      <w:pPr>
        <w:spacing w:line="276" w:lineRule="auto"/>
        <w:rPr>
          <w:lang w:val="en-US"/>
        </w:rPr>
        <w:pPrChange w:id="12" w:author="Nguyễn Đức Minh Trí" w:date="2021-05-28T22:31:00Z">
          <w:pPr/>
        </w:pPrChange>
      </w:pPr>
    </w:p>
    <w:p w14:paraId="2001FD58" w14:textId="77777777" w:rsidR="00301562" w:rsidRDefault="00301562" w:rsidP="00243FC7">
      <w:pPr>
        <w:spacing w:line="276" w:lineRule="auto"/>
        <w:rPr>
          <w:lang w:val="en-US"/>
        </w:rPr>
        <w:pPrChange w:id="13" w:author="Nguyễn Đức Minh Trí" w:date="2021-05-28T22:31:00Z">
          <w:pPr/>
        </w:pPrChange>
      </w:pPr>
    </w:p>
    <w:p w14:paraId="0760D524" w14:textId="3C35DBCA" w:rsidR="003548A8" w:rsidRDefault="003548A8" w:rsidP="00243FC7">
      <w:pPr>
        <w:spacing w:line="276" w:lineRule="auto"/>
        <w:rPr>
          <w:lang w:val="en-US"/>
        </w:rPr>
        <w:pPrChange w:id="14" w:author="Nguyễn Đức Minh Trí" w:date="2021-05-28T22:31:00Z">
          <w:pPr/>
        </w:pPrChange>
      </w:pPr>
    </w:p>
    <w:p w14:paraId="793D98CA" w14:textId="77777777" w:rsidR="002B6375" w:rsidRPr="003548A8" w:rsidRDefault="002B6375" w:rsidP="00243FC7">
      <w:pPr>
        <w:spacing w:line="276" w:lineRule="auto"/>
        <w:rPr>
          <w:lang w:val="en-US"/>
        </w:rPr>
        <w:pPrChange w:id="15" w:author="Nguyễn Đức Minh Trí" w:date="2021-05-28T22:31:00Z">
          <w:pPr/>
        </w:pPrChange>
      </w:pPr>
    </w:p>
    <w:p w14:paraId="50D05AD4" w14:textId="0605A4D2" w:rsidR="002B6375" w:rsidRPr="002B6375" w:rsidRDefault="002B6375" w:rsidP="00243FC7">
      <w:pPr>
        <w:pStyle w:val="Title"/>
        <w:spacing w:line="276" w:lineRule="auto"/>
        <w:jc w:val="right"/>
        <w:rPr>
          <w:szCs w:val="36"/>
          <w:lang w:val="en-US"/>
          <w:rPrChange w:id="16" w:author="Nguyễn Đức Minh Trí" w:date="2021-05-28T22:16:00Z">
            <w:rPr>
              <w:sz w:val="40"/>
              <w:szCs w:val="40"/>
              <w:lang w:val="en-US"/>
            </w:rPr>
          </w:rPrChange>
        </w:rPr>
        <w:pPrChange w:id="17" w:author="Nguyễn Đức Minh Trí" w:date="2021-05-28T22:31:00Z">
          <w:pPr>
            <w:pStyle w:val="Title"/>
            <w:jc w:val="right"/>
          </w:pPr>
        </w:pPrChange>
      </w:pPr>
      <w:proofErr w:type="spellStart"/>
      <w:r w:rsidRPr="002B6375">
        <w:rPr>
          <w:color w:val="000000" w:themeColor="text1"/>
          <w:szCs w:val="36"/>
          <w:lang w:val="en-US"/>
          <w:rPrChange w:id="18" w:author="Nguyễn Đức Minh Trí" w:date="2021-05-28T22:16:00Z">
            <w:rPr>
              <w:color w:val="000000" w:themeColor="text1"/>
              <w:sz w:val="40"/>
              <w:szCs w:val="40"/>
              <w:lang w:val="en-US"/>
            </w:rPr>
          </w:rPrChange>
        </w:rPr>
        <w:t>Phần</w:t>
      </w:r>
      <w:proofErr w:type="spellEnd"/>
      <w:r w:rsidRPr="002B6375">
        <w:rPr>
          <w:color w:val="000000" w:themeColor="text1"/>
          <w:szCs w:val="36"/>
          <w:lang w:val="en-US"/>
          <w:rPrChange w:id="19" w:author="Nguyễn Đức Minh Trí" w:date="2021-05-28T22:16:00Z">
            <w:rPr>
              <w:color w:val="000000" w:themeColor="text1"/>
              <w:sz w:val="40"/>
              <w:szCs w:val="40"/>
              <w:lang w:val="en-US"/>
            </w:rPr>
          </w:rPrChange>
        </w:rPr>
        <w:t xml:space="preserve"> </w:t>
      </w:r>
      <w:proofErr w:type="spellStart"/>
      <w:r w:rsidRPr="002B6375">
        <w:rPr>
          <w:color w:val="000000" w:themeColor="text1"/>
          <w:szCs w:val="36"/>
          <w:lang w:val="en-US"/>
          <w:rPrChange w:id="20" w:author="Nguyễn Đức Minh Trí" w:date="2021-05-28T22:16:00Z">
            <w:rPr>
              <w:color w:val="000000" w:themeColor="text1"/>
              <w:sz w:val="40"/>
              <w:szCs w:val="40"/>
              <w:lang w:val="en-US"/>
            </w:rPr>
          </w:rPrChange>
        </w:rPr>
        <w:t>mềm</w:t>
      </w:r>
      <w:proofErr w:type="spellEnd"/>
      <w:r w:rsidRPr="002B6375">
        <w:rPr>
          <w:color w:val="000000" w:themeColor="text1"/>
          <w:szCs w:val="36"/>
          <w:lang w:val="en-US"/>
          <w:rPrChange w:id="21" w:author="Nguyễn Đức Minh Trí" w:date="2021-05-28T22:16:00Z">
            <w:rPr>
              <w:color w:val="000000" w:themeColor="text1"/>
              <w:sz w:val="40"/>
              <w:szCs w:val="40"/>
              <w:lang w:val="en-US"/>
            </w:rPr>
          </w:rPrChange>
        </w:rPr>
        <w:t xml:space="preserve"> </w:t>
      </w:r>
      <w:proofErr w:type="spellStart"/>
      <w:r w:rsidRPr="002B6375">
        <w:rPr>
          <w:color w:val="000000" w:themeColor="text1"/>
          <w:szCs w:val="36"/>
          <w:lang w:val="en-US"/>
          <w:rPrChange w:id="22" w:author="Nguyễn Đức Minh Trí" w:date="2021-05-28T22:16:00Z">
            <w:rPr>
              <w:color w:val="000000" w:themeColor="text1"/>
              <w:sz w:val="40"/>
              <w:szCs w:val="40"/>
              <w:lang w:val="en-US"/>
            </w:rPr>
          </w:rPrChange>
        </w:rPr>
        <w:t>quản</w:t>
      </w:r>
      <w:proofErr w:type="spellEnd"/>
      <w:r w:rsidRPr="002B6375">
        <w:rPr>
          <w:color w:val="000000" w:themeColor="text1"/>
          <w:szCs w:val="36"/>
          <w:lang w:val="en-US"/>
          <w:rPrChange w:id="23" w:author="Nguyễn Đức Minh Trí" w:date="2021-05-28T22:16:00Z">
            <w:rPr>
              <w:color w:val="000000" w:themeColor="text1"/>
              <w:sz w:val="40"/>
              <w:szCs w:val="40"/>
              <w:lang w:val="en-US"/>
            </w:rPr>
          </w:rPrChange>
        </w:rPr>
        <w:t xml:space="preserve"> </w:t>
      </w:r>
      <w:proofErr w:type="spellStart"/>
      <w:r w:rsidRPr="002B6375">
        <w:rPr>
          <w:color w:val="000000" w:themeColor="text1"/>
          <w:szCs w:val="36"/>
          <w:lang w:val="en-US"/>
          <w:rPrChange w:id="24" w:author="Nguyễn Đức Minh Trí" w:date="2021-05-28T22:16:00Z">
            <w:rPr>
              <w:color w:val="000000" w:themeColor="text1"/>
              <w:sz w:val="40"/>
              <w:szCs w:val="40"/>
              <w:lang w:val="en-US"/>
            </w:rPr>
          </w:rPrChange>
        </w:rPr>
        <w:t>lí</w:t>
      </w:r>
      <w:proofErr w:type="spellEnd"/>
      <w:r w:rsidRPr="002B6375">
        <w:rPr>
          <w:color w:val="000000" w:themeColor="text1"/>
          <w:szCs w:val="36"/>
          <w:lang w:val="en-US"/>
          <w:rPrChange w:id="25" w:author="Nguyễn Đức Minh Trí" w:date="2021-05-28T22:16:00Z">
            <w:rPr>
              <w:color w:val="000000" w:themeColor="text1"/>
              <w:sz w:val="40"/>
              <w:szCs w:val="40"/>
              <w:lang w:val="en-US"/>
            </w:rPr>
          </w:rPrChange>
        </w:rPr>
        <w:t xml:space="preserve"> </w:t>
      </w:r>
      <w:proofErr w:type="spellStart"/>
      <w:r w:rsidRPr="002B6375">
        <w:rPr>
          <w:color w:val="000000" w:themeColor="text1"/>
          <w:szCs w:val="36"/>
          <w:lang w:val="en-US"/>
          <w:rPrChange w:id="26" w:author="Nguyễn Đức Minh Trí" w:date="2021-05-28T22:16:00Z">
            <w:rPr>
              <w:color w:val="000000" w:themeColor="text1"/>
              <w:sz w:val="40"/>
              <w:szCs w:val="40"/>
              <w:lang w:val="en-US"/>
            </w:rPr>
          </w:rPrChange>
        </w:rPr>
        <w:t>bán</w:t>
      </w:r>
      <w:proofErr w:type="spellEnd"/>
      <w:r w:rsidRPr="002B6375">
        <w:rPr>
          <w:color w:val="000000" w:themeColor="text1"/>
          <w:szCs w:val="36"/>
          <w:lang w:val="en-US"/>
          <w:rPrChange w:id="27" w:author="Nguyễn Đức Minh Trí" w:date="2021-05-28T22:16:00Z">
            <w:rPr>
              <w:color w:val="000000" w:themeColor="text1"/>
              <w:sz w:val="40"/>
              <w:szCs w:val="40"/>
              <w:lang w:val="en-US"/>
            </w:rPr>
          </w:rPrChange>
        </w:rPr>
        <w:t xml:space="preserve"> </w:t>
      </w:r>
      <w:proofErr w:type="spellStart"/>
      <w:r w:rsidRPr="002B6375">
        <w:rPr>
          <w:color w:val="000000" w:themeColor="text1"/>
          <w:szCs w:val="36"/>
          <w:lang w:val="en-US"/>
          <w:rPrChange w:id="28" w:author="Nguyễn Đức Minh Trí" w:date="2021-05-28T22:16:00Z">
            <w:rPr>
              <w:color w:val="000000" w:themeColor="text1"/>
              <w:sz w:val="40"/>
              <w:szCs w:val="40"/>
              <w:lang w:val="en-US"/>
            </w:rPr>
          </w:rPrChange>
        </w:rPr>
        <w:t>vé</w:t>
      </w:r>
      <w:proofErr w:type="spellEnd"/>
      <w:r w:rsidRPr="002B6375">
        <w:rPr>
          <w:color w:val="000000" w:themeColor="text1"/>
          <w:szCs w:val="36"/>
          <w:lang w:val="en-US"/>
          <w:rPrChange w:id="29" w:author="Nguyễn Đức Minh Trí" w:date="2021-05-28T22:16:00Z">
            <w:rPr>
              <w:color w:val="000000" w:themeColor="text1"/>
              <w:sz w:val="40"/>
              <w:szCs w:val="40"/>
              <w:lang w:val="en-US"/>
            </w:rPr>
          </w:rPrChange>
        </w:rPr>
        <w:t xml:space="preserve"> </w:t>
      </w:r>
      <w:proofErr w:type="spellStart"/>
      <w:r w:rsidRPr="002B6375">
        <w:rPr>
          <w:color w:val="000000" w:themeColor="text1"/>
          <w:szCs w:val="36"/>
          <w:lang w:val="en-US"/>
          <w:rPrChange w:id="30" w:author="Nguyễn Đức Minh Trí" w:date="2021-05-28T22:16:00Z">
            <w:rPr>
              <w:color w:val="000000" w:themeColor="text1"/>
              <w:sz w:val="40"/>
              <w:szCs w:val="40"/>
              <w:lang w:val="en-US"/>
            </w:rPr>
          </w:rPrChange>
        </w:rPr>
        <w:t>máy</w:t>
      </w:r>
      <w:proofErr w:type="spellEnd"/>
      <w:r w:rsidRPr="002B6375">
        <w:rPr>
          <w:color w:val="000000" w:themeColor="text1"/>
          <w:szCs w:val="36"/>
          <w:lang w:val="en-US"/>
          <w:rPrChange w:id="31" w:author="Nguyễn Đức Minh Trí" w:date="2021-05-28T22:16:00Z">
            <w:rPr>
              <w:color w:val="000000" w:themeColor="text1"/>
              <w:sz w:val="40"/>
              <w:szCs w:val="40"/>
              <w:lang w:val="en-US"/>
            </w:rPr>
          </w:rPrChange>
        </w:rPr>
        <w:t xml:space="preserve"> bay</w:t>
      </w:r>
    </w:p>
    <w:p w14:paraId="1DE84EE6" w14:textId="0AAAAD8B" w:rsidR="002B6375" w:rsidRPr="002B6375" w:rsidRDefault="007A1DE8" w:rsidP="00243FC7">
      <w:pPr>
        <w:pStyle w:val="Title"/>
        <w:spacing w:line="276" w:lineRule="auto"/>
        <w:jc w:val="right"/>
        <w:rPr>
          <w:szCs w:val="36"/>
          <w:lang w:val="en-US"/>
          <w:rPrChange w:id="32" w:author="Nguyễn Đức Minh Trí" w:date="2021-05-28T22:16:00Z">
            <w:rPr>
              <w:sz w:val="40"/>
              <w:szCs w:val="40"/>
              <w:lang w:val="en-US"/>
            </w:rPr>
          </w:rPrChange>
        </w:rPr>
        <w:pPrChange w:id="33" w:author="Nguyễn Đức Minh Trí" w:date="2021-05-28T22:31:00Z">
          <w:pPr>
            <w:pStyle w:val="Title"/>
            <w:jc w:val="right"/>
          </w:pPr>
        </w:pPrChange>
      </w:pPr>
      <w:proofErr w:type="spellStart"/>
      <w:r w:rsidRPr="002B6375">
        <w:rPr>
          <w:szCs w:val="36"/>
          <w:lang w:val="en-US"/>
          <w:rPrChange w:id="34" w:author="Nguyễn Đức Minh Trí" w:date="2021-05-28T22:16:00Z">
            <w:rPr>
              <w:sz w:val="40"/>
              <w:szCs w:val="40"/>
              <w:lang w:val="en-US"/>
            </w:rPr>
          </w:rPrChange>
        </w:rPr>
        <w:t>Phát</w:t>
      </w:r>
      <w:proofErr w:type="spellEnd"/>
      <w:r w:rsidRPr="002B6375">
        <w:rPr>
          <w:szCs w:val="36"/>
          <w:lang w:val="en-US"/>
          <w:rPrChange w:id="35" w:author="Nguyễn Đức Minh Trí" w:date="2021-05-28T22:16:00Z">
            <w:rPr>
              <w:sz w:val="40"/>
              <w:szCs w:val="40"/>
              <w:lang w:val="en-US"/>
            </w:rPr>
          </w:rPrChange>
        </w:rPr>
        <w:t xml:space="preserve"> </w:t>
      </w:r>
      <w:proofErr w:type="spellStart"/>
      <w:r w:rsidRPr="002B6375">
        <w:rPr>
          <w:szCs w:val="36"/>
          <w:lang w:val="en-US"/>
          <w:rPrChange w:id="36" w:author="Nguyễn Đức Minh Trí" w:date="2021-05-28T22:16:00Z">
            <w:rPr>
              <w:sz w:val="40"/>
              <w:szCs w:val="40"/>
              <w:lang w:val="en-US"/>
            </w:rPr>
          </w:rPrChange>
        </w:rPr>
        <w:t>biểu</w:t>
      </w:r>
      <w:proofErr w:type="spellEnd"/>
      <w:r w:rsidRPr="002B6375">
        <w:rPr>
          <w:szCs w:val="36"/>
          <w:lang w:val="en-US"/>
          <w:rPrChange w:id="37" w:author="Nguyễn Đức Minh Trí" w:date="2021-05-28T22:16:00Z">
            <w:rPr>
              <w:sz w:val="40"/>
              <w:szCs w:val="40"/>
              <w:lang w:val="en-US"/>
            </w:rPr>
          </w:rPrChange>
        </w:rPr>
        <w:t xml:space="preserve"> </w:t>
      </w:r>
      <w:proofErr w:type="spellStart"/>
      <w:r w:rsidRPr="002B6375">
        <w:rPr>
          <w:szCs w:val="36"/>
          <w:lang w:val="en-US"/>
          <w:rPrChange w:id="38" w:author="Nguyễn Đức Minh Trí" w:date="2021-05-28T22:16:00Z">
            <w:rPr>
              <w:sz w:val="40"/>
              <w:szCs w:val="40"/>
              <w:lang w:val="en-US"/>
            </w:rPr>
          </w:rPrChange>
        </w:rPr>
        <w:t>bài</w:t>
      </w:r>
      <w:proofErr w:type="spellEnd"/>
      <w:r w:rsidRPr="002B6375">
        <w:rPr>
          <w:szCs w:val="36"/>
          <w:lang w:val="en-US"/>
          <w:rPrChange w:id="39" w:author="Nguyễn Đức Minh Trí" w:date="2021-05-28T22:16:00Z">
            <w:rPr>
              <w:sz w:val="40"/>
              <w:szCs w:val="40"/>
              <w:lang w:val="en-US"/>
            </w:rPr>
          </w:rPrChange>
        </w:rPr>
        <w:t xml:space="preserve"> </w:t>
      </w:r>
      <w:proofErr w:type="spellStart"/>
      <w:r w:rsidRPr="002B6375">
        <w:rPr>
          <w:szCs w:val="36"/>
          <w:lang w:val="en-US"/>
          <w:rPrChange w:id="40" w:author="Nguyễn Đức Minh Trí" w:date="2021-05-28T22:16:00Z">
            <w:rPr>
              <w:sz w:val="40"/>
              <w:szCs w:val="40"/>
              <w:lang w:val="en-US"/>
            </w:rPr>
          </w:rPrChange>
        </w:rPr>
        <w:t>toán</w:t>
      </w:r>
      <w:proofErr w:type="spellEnd"/>
      <w:r w:rsidRPr="002B6375">
        <w:rPr>
          <w:szCs w:val="36"/>
          <w:lang w:val="en-US"/>
          <w:rPrChange w:id="41" w:author="Nguyễn Đức Minh Trí" w:date="2021-05-28T22:16:00Z">
            <w:rPr>
              <w:sz w:val="40"/>
              <w:szCs w:val="40"/>
              <w:lang w:val="en-US"/>
            </w:rPr>
          </w:rPrChange>
        </w:rPr>
        <w:t xml:space="preserve"> </w:t>
      </w:r>
    </w:p>
    <w:p w14:paraId="52BB37B3" w14:textId="77777777" w:rsidR="007A1DE8" w:rsidRPr="007A1DE8" w:rsidRDefault="007A1DE8" w:rsidP="00243FC7">
      <w:pPr>
        <w:spacing w:line="276" w:lineRule="auto"/>
        <w:rPr>
          <w:lang w:val="en-US"/>
        </w:rPr>
        <w:pPrChange w:id="42" w:author="Nguyễn Đức Minh Trí" w:date="2021-05-28T22:31:00Z">
          <w:pPr/>
        </w:pPrChange>
      </w:pPr>
    </w:p>
    <w:p w14:paraId="7354A158" w14:textId="69F006BC" w:rsidR="007A1DE8" w:rsidRPr="002B6375" w:rsidRDefault="007A1DE8" w:rsidP="00243FC7">
      <w:pPr>
        <w:spacing w:line="276" w:lineRule="auto"/>
        <w:jc w:val="right"/>
        <w:rPr>
          <w:rFonts w:ascii="Arial" w:hAnsi="Arial"/>
          <w:b/>
          <w:bCs/>
          <w:sz w:val="28"/>
          <w:szCs w:val="28"/>
          <w:lang w:val="en-US"/>
        </w:rPr>
        <w:pPrChange w:id="43" w:author="Nguyễn Đức Minh Trí" w:date="2021-05-28T22:31:00Z">
          <w:pPr>
            <w:jc w:val="right"/>
          </w:pPr>
        </w:pPrChange>
      </w:pPr>
      <w:r w:rsidRPr="002B6375">
        <w:rPr>
          <w:rFonts w:ascii="Arial" w:hAnsi="Arial"/>
          <w:b/>
          <w:bCs/>
          <w:sz w:val="28"/>
          <w:szCs w:val="28"/>
          <w:lang w:val="en-US"/>
        </w:rPr>
        <w:t xml:space="preserve">Version </w:t>
      </w:r>
      <w:r w:rsidR="00DB247E" w:rsidRPr="002B6375">
        <w:rPr>
          <w:rFonts w:ascii="Arial" w:hAnsi="Arial"/>
          <w:b/>
          <w:bCs/>
          <w:color w:val="000000" w:themeColor="text1"/>
          <w:sz w:val="28"/>
          <w:szCs w:val="28"/>
          <w:lang w:val="en-US"/>
        </w:rPr>
        <w:t>1.0</w:t>
      </w:r>
    </w:p>
    <w:p w14:paraId="10BEAC93" w14:textId="77777777" w:rsidR="00D234F3" w:rsidRDefault="00D234F3" w:rsidP="00243FC7">
      <w:pPr>
        <w:pStyle w:val="Title"/>
        <w:spacing w:line="276" w:lineRule="auto"/>
        <w:jc w:val="both"/>
        <w:rPr>
          <w:lang w:val="en-US"/>
        </w:rPr>
        <w:pPrChange w:id="44" w:author="Nguyễn Đức Minh Trí" w:date="2021-05-28T22:31:00Z">
          <w:pPr>
            <w:pStyle w:val="Title"/>
            <w:jc w:val="both"/>
          </w:pPr>
        </w:pPrChange>
      </w:pPr>
    </w:p>
    <w:p w14:paraId="7DEF43C3" w14:textId="77777777" w:rsidR="003548A8" w:rsidRDefault="003548A8" w:rsidP="00243FC7">
      <w:pPr>
        <w:spacing w:line="276" w:lineRule="auto"/>
        <w:rPr>
          <w:lang w:val="en-US"/>
        </w:rPr>
        <w:pPrChange w:id="45" w:author="Nguyễn Đức Minh Trí" w:date="2021-05-28T22:31:00Z">
          <w:pPr/>
        </w:pPrChange>
      </w:pPr>
    </w:p>
    <w:p w14:paraId="5F07912A" w14:textId="77777777" w:rsidR="00301562" w:rsidRDefault="00301562" w:rsidP="00243FC7">
      <w:pPr>
        <w:spacing w:line="276" w:lineRule="auto"/>
        <w:rPr>
          <w:lang w:val="en-US"/>
        </w:rPr>
        <w:pPrChange w:id="46" w:author="Nguyễn Đức Minh Trí" w:date="2021-05-28T22:31:00Z">
          <w:pPr/>
        </w:pPrChange>
      </w:pPr>
    </w:p>
    <w:p w14:paraId="4058E5E1" w14:textId="77777777" w:rsidR="00301562" w:rsidRDefault="00301562" w:rsidP="00243FC7">
      <w:pPr>
        <w:spacing w:line="276" w:lineRule="auto"/>
        <w:rPr>
          <w:lang w:val="en-US"/>
        </w:rPr>
        <w:pPrChange w:id="47" w:author="Nguyễn Đức Minh Trí" w:date="2021-05-28T22:31:00Z">
          <w:pPr/>
        </w:pPrChange>
      </w:pPr>
    </w:p>
    <w:p w14:paraId="2D77B89D" w14:textId="77777777" w:rsidR="00301562" w:rsidRDefault="00301562" w:rsidP="00243FC7">
      <w:pPr>
        <w:spacing w:line="276" w:lineRule="auto"/>
        <w:rPr>
          <w:lang w:val="en-US"/>
        </w:rPr>
        <w:pPrChange w:id="48" w:author="Nguyễn Đức Minh Trí" w:date="2021-05-28T22:31:00Z">
          <w:pPr/>
        </w:pPrChange>
      </w:pPr>
    </w:p>
    <w:p w14:paraId="64F22AA3" w14:textId="77777777" w:rsidR="00301562" w:rsidRDefault="00301562" w:rsidP="00243FC7">
      <w:pPr>
        <w:spacing w:line="276" w:lineRule="auto"/>
        <w:rPr>
          <w:lang w:val="en-US"/>
        </w:rPr>
        <w:pPrChange w:id="49" w:author="Nguyễn Đức Minh Trí" w:date="2021-05-28T22:31:00Z">
          <w:pPr/>
        </w:pPrChange>
      </w:pPr>
    </w:p>
    <w:p w14:paraId="395A939F" w14:textId="77777777" w:rsidR="00301562" w:rsidRDefault="00301562" w:rsidP="00243FC7">
      <w:pPr>
        <w:spacing w:line="276" w:lineRule="auto"/>
        <w:rPr>
          <w:lang w:val="en-US"/>
        </w:rPr>
        <w:pPrChange w:id="50" w:author="Nguyễn Đức Minh Trí" w:date="2021-05-28T22:31:00Z">
          <w:pPr/>
        </w:pPrChange>
      </w:pPr>
    </w:p>
    <w:p w14:paraId="62DDFD85" w14:textId="58D984C0" w:rsidR="00301562" w:rsidRDefault="00301562" w:rsidP="00243FC7">
      <w:pPr>
        <w:spacing w:line="276" w:lineRule="auto"/>
        <w:rPr>
          <w:ins w:id="51" w:author="Nguyễn Đức Minh Trí" w:date="2021-05-28T22:31:00Z"/>
          <w:lang w:val="en-US"/>
        </w:rPr>
      </w:pPr>
    </w:p>
    <w:p w14:paraId="2BC6904B" w14:textId="7B9A5F37" w:rsidR="00243FC7" w:rsidRDefault="00243FC7" w:rsidP="00243FC7">
      <w:pPr>
        <w:spacing w:line="276" w:lineRule="auto"/>
        <w:rPr>
          <w:ins w:id="52" w:author="Nguyễn Đức Minh Trí" w:date="2021-05-28T22:31:00Z"/>
          <w:lang w:val="en-US"/>
        </w:rPr>
      </w:pPr>
    </w:p>
    <w:p w14:paraId="6C43B63E" w14:textId="7CB34CB3" w:rsidR="00243FC7" w:rsidRDefault="00243FC7" w:rsidP="00243FC7">
      <w:pPr>
        <w:spacing w:line="276" w:lineRule="auto"/>
        <w:rPr>
          <w:ins w:id="53" w:author="Nguyễn Đức Minh Trí" w:date="2021-05-28T22:31:00Z"/>
          <w:lang w:val="en-US"/>
        </w:rPr>
      </w:pPr>
    </w:p>
    <w:p w14:paraId="059269B0" w14:textId="5CED45C0" w:rsidR="00243FC7" w:rsidRDefault="00243FC7" w:rsidP="00243FC7">
      <w:pPr>
        <w:spacing w:line="276" w:lineRule="auto"/>
        <w:rPr>
          <w:ins w:id="54" w:author="Nguyễn Đức Minh Trí" w:date="2021-05-28T22:31:00Z"/>
          <w:lang w:val="en-US"/>
        </w:rPr>
      </w:pPr>
    </w:p>
    <w:p w14:paraId="1599B52A" w14:textId="44C7BAA3" w:rsidR="00243FC7" w:rsidRDefault="00243FC7" w:rsidP="00243FC7">
      <w:pPr>
        <w:spacing w:line="276" w:lineRule="auto"/>
        <w:rPr>
          <w:ins w:id="55" w:author="Nguyễn Đức Minh Trí" w:date="2021-05-28T22:31:00Z"/>
          <w:lang w:val="en-US"/>
        </w:rPr>
      </w:pPr>
    </w:p>
    <w:p w14:paraId="3D4FE9C3" w14:textId="3DC7C2EB" w:rsidR="00243FC7" w:rsidRDefault="00243FC7" w:rsidP="00243FC7">
      <w:pPr>
        <w:spacing w:line="276" w:lineRule="auto"/>
        <w:rPr>
          <w:ins w:id="56" w:author="Nguyễn Đức Minh Trí" w:date="2021-05-28T22:31:00Z"/>
          <w:lang w:val="en-US"/>
        </w:rPr>
      </w:pPr>
    </w:p>
    <w:p w14:paraId="338D8C7C" w14:textId="14FECE63" w:rsidR="00243FC7" w:rsidRDefault="00243FC7" w:rsidP="00243FC7">
      <w:pPr>
        <w:spacing w:line="276" w:lineRule="auto"/>
        <w:rPr>
          <w:ins w:id="57" w:author="Nguyễn Đức Minh Trí" w:date="2021-05-28T23:04:00Z"/>
          <w:lang w:val="en-US"/>
        </w:rPr>
      </w:pPr>
    </w:p>
    <w:p w14:paraId="0E405BC6" w14:textId="560D6A0F" w:rsidR="00637289" w:rsidRDefault="00637289" w:rsidP="00243FC7">
      <w:pPr>
        <w:spacing w:line="276" w:lineRule="auto"/>
        <w:rPr>
          <w:ins w:id="58" w:author="Nguyễn Đức Minh Trí" w:date="2021-05-28T23:04:00Z"/>
          <w:lang w:val="en-US"/>
        </w:rPr>
      </w:pPr>
    </w:p>
    <w:p w14:paraId="5BAAA4F4" w14:textId="3C8706DF" w:rsidR="00637289" w:rsidRDefault="00637289" w:rsidP="00243FC7">
      <w:pPr>
        <w:spacing w:line="276" w:lineRule="auto"/>
        <w:rPr>
          <w:ins w:id="59" w:author="Nguyễn Đức Minh Trí" w:date="2021-05-28T23:04:00Z"/>
          <w:lang w:val="en-US"/>
        </w:rPr>
      </w:pPr>
    </w:p>
    <w:p w14:paraId="706462B6" w14:textId="77777777" w:rsidR="00637289" w:rsidRDefault="00637289" w:rsidP="00243FC7">
      <w:pPr>
        <w:spacing w:line="276" w:lineRule="auto"/>
        <w:rPr>
          <w:ins w:id="60" w:author="Nguyễn Đức Minh Trí" w:date="2021-05-28T22:31:00Z"/>
          <w:lang w:val="en-US"/>
        </w:rPr>
      </w:pPr>
    </w:p>
    <w:p w14:paraId="688F2678" w14:textId="51B08B98" w:rsidR="00637289" w:rsidRDefault="001A75D8" w:rsidP="00637289">
      <w:pPr>
        <w:spacing w:line="276" w:lineRule="auto"/>
        <w:jc w:val="center"/>
        <w:rPr>
          <w:ins w:id="61" w:author="Nguyễn Đức Minh Trí" w:date="2021-05-28T23:02:00Z"/>
          <w:rFonts w:ascii="Arial" w:hAnsi="Arial" w:cs="Arial"/>
          <w:lang w:val="en-US"/>
        </w:rPr>
        <w:pPrChange w:id="62" w:author="Nguyễn Đức Minh Trí" w:date="2021-05-28T23:04:00Z">
          <w:pPr>
            <w:spacing w:line="276" w:lineRule="auto"/>
            <w:jc w:val="center"/>
          </w:pPr>
        </w:pPrChange>
      </w:pPr>
      <w:proofErr w:type="spellStart"/>
      <w:ins w:id="63" w:author="Nguyễn Đức Minh Trí" w:date="2021-05-28T23:01:00Z">
        <w:r w:rsidRPr="00637289">
          <w:rPr>
            <w:rFonts w:ascii="Arial" w:hAnsi="Arial" w:cs="Arial"/>
            <w:lang w:val="en-US"/>
            <w:rPrChange w:id="64" w:author="Nguyễn Đức Minh Trí" w:date="2021-05-28T23:02:00Z">
              <w:rPr>
                <w:lang w:val="en-US"/>
              </w:rPr>
            </w:rPrChange>
          </w:rPr>
          <w:t>Sinh</w:t>
        </w:r>
        <w:proofErr w:type="spellEnd"/>
        <w:r w:rsidRPr="00637289">
          <w:rPr>
            <w:rFonts w:ascii="Arial" w:hAnsi="Arial" w:cs="Arial"/>
            <w:lang w:val="en-US"/>
            <w:rPrChange w:id="65" w:author="Nguyễn Đức Minh Trí" w:date="2021-05-28T23:02:00Z">
              <w:rPr>
                <w:lang w:val="en-US"/>
              </w:rPr>
            </w:rPrChange>
          </w:rPr>
          <w:t xml:space="preserve"> </w:t>
        </w:r>
        <w:proofErr w:type="spellStart"/>
        <w:r w:rsidRPr="00637289">
          <w:rPr>
            <w:rFonts w:ascii="Arial" w:hAnsi="Arial" w:cs="Arial"/>
            <w:lang w:val="en-US"/>
            <w:rPrChange w:id="66" w:author="Nguyễn Đức Minh Trí" w:date="2021-05-28T23:02:00Z">
              <w:rPr>
                <w:lang w:val="en-US"/>
              </w:rPr>
            </w:rPrChange>
          </w:rPr>
          <w:t>viên</w:t>
        </w:r>
        <w:proofErr w:type="spellEnd"/>
        <w:r w:rsidRPr="00637289">
          <w:rPr>
            <w:rFonts w:ascii="Arial" w:hAnsi="Arial" w:cs="Arial"/>
            <w:lang w:val="en-US"/>
            <w:rPrChange w:id="67" w:author="Nguyễn Đức Minh Trí" w:date="2021-05-28T23:02:00Z">
              <w:rPr>
                <w:lang w:val="en-US"/>
              </w:rPr>
            </w:rPrChange>
          </w:rPr>
          <w:t xml:space="preserve"> </w:t>
        </w:r>
      </w:ins>
      <w:proofErr w:type="spellStart"/>
      <w:ins w:id="68" w:author="Nguyễn Đức Minh Trí" w:date="2021-05-28T23:02:00Z">
        <w:r w:rsidR="00637289">
          <w:rPr>
            <w:rFonts w:ascii="Arial" w:hAnsi="Arial" w:cs="Arial"/>
            <w:lang w:val="en-US"/>
          </w:rPr>
          <w:t>thực</w:t>
        </w:r>
        <w:proofErr w:type="spellEnd"/>
        <w:r w:rsidR="00637289">
          <w:rPr>
            <w:rFonts w:ascii="Arial" w:hAnsi="Arial" w:cs="Arial"/>
            <w:lang w:val="en-US"/>
          </w:rPr>
          <w:t xml:space="preserve"> </w:t>
        </w:r>
        <w:proofErr w:type="spellStart"/>
        <w:r w:rsidR="00637289">
          <w:rPr>
            <w:rFonts w:ascii="Arial" w:hAnsi="Arial" w:cs="Arial"/>
            <w:lang w:val="en-US"/>
          </w:rPr>
          <w:t>hiện</w:t>
        </w:r>
      </w:ins>
      <w:proofErr w:type="spellEnd"/>
      <w:ins w:id="69" w:author="Nguyễn Đức Minh Trí" w:date="2021-05-28T23:04:00Z">
        <w:r w:rsidR="00637289">
          <w:rPr>
            <w:rFonts w:ascii="Arial" w:hAnsi="Arial" w:cs="Arial"/>
            <w:lang w:val="en-US"/>
          </w:rPr>
          <w:t>:</w:t>
        </w:r>
      </w:ins>
    </w:p>
    <w:p w14:paraId="4726E40B" w14:textId="75684FD1" w:rsidR="00637289" w:rsidRDefault="00637289" w:rsidP="001A75D8">
      <w:pPr>
        <w:spacing w:line="276" w:lineRule="auto"/>
        <w:jc w:val="center"/>
        <w:rPr>
          <w:ins w:id="70" w:author="Nguyễn Đức Minh Trí" w:date="2021-05-28T23:03:00Z"/>
          <w:rFonts w:ascii="Arial" w:hAnsi="Arial" w:cs="Arial"/>
          <w:lang w:val="en-US"/>
        </w:rPr>
      </w:pPr>
      <w:ins w:id="71" w:author="Nguyễn Đức Minh Trí" w:date="2021-05-28T23:02:00Z">
        <w:r>
          <w:rPr>
            <w:rFonts w:ascii="Arial" w:hAnsi="Arial" w:cs="Arial"/>
            <w:lang w:val="en-US"/>
          </w:rPr>
          <w:t>18120</w:t>
        </w:r>
      </w:ins>
      <w:ins w:id="72" w:author="Nguyễn Đức Minh Trí" w:date="2021-05-28T23:03:00Z">
        <w:r>
          <w:rPr>
            <w:rFonts w:ascii="Arial" w:hAnsi="Arial" w:cs="Arial"/>
            <w:lang w:val="en-US"/>
          </w:rPr>
          <w:t xml:space="preserve">546 – Mai </w:t>
        </w:r>
        <w:proofErr w:type="spellStart"/>
        <w:r>
          <w:rPr>
            <w:rFonts w:ascii="Arial" w:hAnsi="Arial" w:cs="Arial"/>
            <w:lang w:val="en-US"/>
          </w:rPr>
          <w:t>Thiện</w:t>
        </w:r>
        <w:proofErr w:type="spellEnd"/>
        <w:r>
          <w:rPr>
            <w:rFonts w:ascii="Arial" w:hAnsi="Arial" w:cs="Arial"/>
            <w:lang w:val="en-US"/>
          </w:rPr>
          <w:t xml:space="preserve"> </w:t>
        </w:r>
        <w:proofErr w:type="spellStart"/>
        <w:r>
          <w:rPr>
            <w:rFonts w:ascii="Arial" w:hAnsi="Arial" w:cs="Arial"/>
            <w:lang w:val="en-US"/>
          </w:rPr>
          <w:t>Tâm</w:t>
        </w:r>
        <w:proofErr w:type="spellEnd"/>
      </w:ins>
    </w:p>
    <w:p w14:paraId="3D304325" w14:textId="3CD86AC8" w:rsidR="00243FC7" w:rsidDel="00637289" w:rsidRDefault="00637289" w:rsidP="00243FC7">
      <w:pPr>
        <w:spacing w:line="276" w:lineRule="auto"/>
        <w:rPr>
          <w:del w:id="73" w:author="Nguyễn Đức Minh Trí" w:date="2021-05-28T23:05:00Z"/>
          <w:rFonts w:ascii="Arial" w:hAnsi="Arial" w:cs="Arial"/>
          <w:lang w:val="en-US"/>
        </w:rPr>
      </w:pPr>
      <w:ins w:id="74" w:author="Nguyễn Đức Minh Trí" w:date="2021-05-28T23:03:00Z">
        <w:r>
          <w:rPr>
            <w:rFonts w:ascii="Arial" w:hAnsi="Arial" w:cs="Arial"/>
            <w:lang w:val="en-US"/>
          </w:rPr>
          <w:t xml:space="preserve">18120612 </w:t>
        </w:r>
      </w:ins>
      <w:ins w:id="75" w:author="Nguyễn Đức Minh Trí" w:date="2021-05-28T23:04:00Z">
        <w:r>
          <w:rPr>
            <w:rFonts w:ascii="Arial" w:hAnsi="Arial" w:cs="Arial"/>
            <w:lang w:val="en-US"/>
          </w:rPr>
          <w:t>–</w:t>
        </w:r>
      </w:ins>
      <w:ins w:id="76" w:author="Nguyễn Đức Minh Trí" w:date="2021-05-28T23:03:00Z">
        <w:r>
          <w:rPr>
            <w:rFonts w:ascii="Arial" w:hAnsi="Arial" w:cs="Arial"/>
            <w:lang w:val="en-US"/>
          </w:rPr>
          <w:t xml:space="preserve"> Ngu</w:t>
        </w:r>
      </w:ins>
      <w:ins w:id="77" w:author="Nguyễn Đức Minh Trí" w:date="2021-05-28T23:04:00Z">
        <w:r>
          <w:rPr>
            <w:rFonts w:ascii="Arial" w:hAnsi="Arial" w:cs="Arial"/>
            <w:lang w:val="en-US"/>
          </w:rPr>
          <w:t>yễn Đức Minh Trí</w:t>
        </w:r>
      </w:ins>
    </w:p>
    <w:p w14:paraId="5585589E" w14:textId="77777777" w:rsidR="00637289" w:rsidRPr="00637289" w:rsidRDefault="00637289" w:rsidP="00637289">
      <w:pPr>
        <w:spacing w:line="276" w:lineRule="auto"/>
        <w:jc w:val="center"/>
        <w:rPr>
          <w:ins w:id="78" w:author="Nguyễn Đức Minh Trí" w:date="2021-05-28T23:05:00Z"/>
          <w:rFonts w:ascii="Arial" w:hAnsi="Arial" w:cs="Arial"/>
          <w:lang w:val="en-US"/>
          <w:rPrChange w:id="79" w:author="Nguyễn Đức Minh Trí" w:date="2021-05-28T23:05:00Z">
            <w:rPr>
              <w:ins w:id="80" w:author="Nguyễn Đức Minh Trí" w:date="2021-05-28T23:05:00Z"/>
              <w:lang w:val="en-US"/>
            </w:rPr>
          </w:rPrChange>
        </w:rPr>
        <w:pPrChange w:id="81" w:author="Nguyễn Đức Minh Trí" w:date="2021-05-28T23:05:00Z">
          <w:pPr/>
        </w:pPrChange>
      </w:pPr>
    </w:p>
    <w:p w14:paraId="7953D172" w14:textId="77777777" w:rsidR="00301562" w:rsidDel="00637289" w:rsidRDefault="00301562" w:rsidP="00243FC7">
      <w:pPr>
        <w:spacing w:line="276" w:lineRule="auto"/>
        <w:rPr>
          <w:del w:id="82" w:author="Nguyễn Đức Minh Trí" w:date="2021-05-28T23:05:00Z"/>
          <w:lang w:val="en-US"/>
        </w:rPr>
        <w:pPrChange w:id="83" w:author="Nguyễn Đức Minh Trí" w:date="2021-05-28T22:31:00Z">
          <w:pPr/>
        </w:pPrChange>
      </w:pPr>
    </w:p>
    <w:p w14:paraId="1F970577" w14:textId="77777777" w:rsidR="00301562" w:rsidDel="00243FC7" w:rsidRDefault="00301562" w:rsidP="00243FC7">
      <w:pPr>
        <w:spacing w:line="276" w:lineRule="auto"/>
        <w:rPr>
          <w:del w:id="84" w:author="Nguyễn Đức Minh Trí" w:date="2021-05-28T22:28:00Z"/>
          <w:lang w:val="en-US"/>
        </w:rPr>
        <w:pPrChange w:id="85" w:author="Nguyễn Đức Minh Trí" w:date="2021-05-28T22:31:00Z">
          <w:pPr/>
        </w:pPrChange>
      </w:pPr>
    </w:p>
    <w:p w14:paraId="7FB9743A" w14:textId="77777777" w:rsidR="003548A8" w:rsidDel="00243FC7" w:rsidRDefault="003548A8" w:rsidP="00243FC7">
      <w:pPr>
        <w:spacing w:line="276" w:lineRule="auto"/>
        <w:rPr>
          <w:del w:id="86" w:author="Nguyễn Đức Minh Trí" w:date="2021-05-28T22:28:00Z"/>
          <w:lang w:val="en-US"/>
        </w:rPr>
        <w:pPrChange w:id="87" w:author="Nguyễn Đức Minh Trí" w:date="2021-05-28T22:31:00Z">
          <w:pPr/>
        </w:pPrChange>
      </w:pPr>
    </w:p>
    <w:p w14:paraId="08ACD8A6" w14:textId="77777777" w:rsidR="003548A8" w:rsidDel="00243FC7" w:rsidRDefault="003548A8" w:rsidP="00243FC7">
      <w:pPr>
        <w:spacing w:line="276" w:lineRule="auto"/>
        <w:rPr>
          <w:del w:id="88" w:author="Nguyễn Đức Minh Trí" w:date="2021-05-28T22:28:00Z"/>
          <w:lang w:val="en-US"/>
        </w:rPr>
        <w:pPrChange w:id="89" w:author="Nguyễn Đức Minh Trí" w:date="2021-05-28T22:31:00Z">
          <w:pPr/>
        </w:pPrChange>
      </w:pPr>
    </w:p>
    <w:p w14:paraId="6A000A48" w14:textId="77777777" w:rsidR="003548A8" w:rsidDel="00243FC7" w:rsidRDefault="003548A8" w:rsidP="00243FC7">
      <w:pPr>
        <w:spacing w:line="276" w:lineRule="auto"/>
        <w:rPr>
          <w:del w:id="90" w:author="Nguyễn Đức Minh Trí" w:date="2021-05-28T22:28:00Z"/>
          <w:lang w:val="en-US"/>
        </w:rPr>
        <w:pPrChange w:id="91" w:author="Nguyễn Đức Minh Trí" w:date="2021-05-28T22:31:00Z">
          <w:pPr/>
        </w:pPrChange>
      </w:pPr>
    </w:p>
    <w:p w14:paraId="1E974BEB" w14:textId="77777777" w:rsidR="003548A8" w:rsidDel="00243FC7" w:rsidRDefault="003548A8" w:rsidP="00243FC7">
      <w:pPr>
        <w:spacing w:line="276" w:lineRule="auto"/>
        <w:rPr>
          <w:del w:id="92" w:author="Nguyễn Đức Minh Trí" w:date="2021-05-28T22:28:00Z"/>
          <w:lang w:val="en-US"/>
        </w:rPr>
        <w:pPrChange w:id="93" w:author="Nguyễn Đức Minh Trí" w:date="2021-05-28T22:31:00Z">
          <w:pPr/>
        </w:pPrChange>
      </w:pPr>
    </w:p>
    <w:p w14:paraId="2D482F18" w14:textId="77777777" w:rsidR="003548A8" w:rsidDel="00243FC7" w:rsidRDefault="003548A8" w:rsidP="00243FC7">
      <w:pPr>
        <w:spacing w:line="276" w:lineRule="auto"/>
        <w:rPr>
          <w:del w:id="94" w:author="Nguyễn Đức Minh Trí" w:date="2021-05-28T22:28:00Z"/>
          <w:lang w:val="en-US"/>
        </w:rPr>
        <w:pPrChange w:id="95" w:author="Nguyễn Đức Minh Trí" w:date="2021-05-28T22:31:00Z">
          <w:pPr/>
        </w:pPrChange>
      </w:pPr>
    </w:p>
    <w:p w14:paraId="4F28349E" w14:textId="77777777" w:rsidR="00895A46" w:rsidDel="00243FC7" w:rsidRDefault="00895A46" w:rsidP="00243FC7">
      <w:pPr>
        <w:spacing w:line="276" w:lineRule="auto"/>
        <w:jc w:val="center"/>
        <w:rPr>
          <w:del w:id="96" w:author="Nguyễn Đức Minh Trí" w:date="2021-05-28T22:28:00Z"/>
          <w:rFonts w:ascii="Arial" w:hAnsi="Arial" w:cs="Arial"/>
          <w:color w:val="000000" w:themeColor="text1"/>
          <w:sz w:val="30"/>
          <w:szCs w:val="30"/>
          <w:lang w:val="en-US"/>
        </w:rPr>
        <w:pPrChange w:id="97" w:author="Nguyễn Đức Minh Trí" w:date="2021-05-28T22:31:00Z">
          <w:pPr>
            <w:spacing w:line="240" w:lineRule="auto"/>
            <w:jc w:val="center"/>
          </w:pPr>
        </w:pPrChange>
      </w:pPr>
    </w:p>
    <w:p w14:paraId="5B0A25BB" w14:textId="77777777" w:rsidR="00895A46" w:rsidDel="00243FC7" w:rsidRDefault="00895A46" w:rsidP="00243FC7">
      <w:pPr>
        <w:spacing w:line="276" w:lineRule="auto"/>
        <w:jc w:val="center"/>
        <w:rPr>
          <w:del w:id="98" w:author="Nguyễn Đức Minh Trí" w:date="2021-05-28T22:28:00Z"/>
          <w:rFonts w:ascii="Arial" w:hAnsi="Arial" w:cs="Arial"/>
          <w:color w:val="000000" w:themeColor="text1"/>
          <w:sz w:val="30"/>
          <w:szCs w:val="30"/>
          <w:lang w:val="en-US"/>
        </w:rPr>
        <w:pPrChange w:id="99" w:author="Nguyễn Đức Minh Trí" w:date="2021-05-28T22:31:00Z">
          <w:pPr>
            <w:spacing w:line="240" w:lineRule="auto"/>
            <w:jc w:val="center"/>
          </w:pPr>
        </w:pPrChange>
      </w:pPr>
    </w:p>
    <w:p w14:paraId="21C0DB6D" w14:textId="77777777" w:rsidR="00895A46" w:rsidDel="00243FC7" w:rsidRDefault="00895A46" w:rsidP="00243FC7">
      <w:pPr>
        <w:spacing w:line="276" w:lineRule="auto"/>
        <w:jc w:val="center"/>
        <w:rPr>
          <w:del w:id="100" w:author="Nguyễn Đức Minh Trí" w:date="2021-05-28T22:28:00Z"/>
          <w:rFonts w:ascii="Arial" w:hAnsi="Arial" w:cs="Arial"/>
          <w:color w:val="000000" w:themeColor="text1"/>
          <w:sz w:val="30"/>
          <w:szCs w:val="30"/>
          <w:lang w:val="en-US"/>
        </w:rPr>
        <w:pPrChange w:id="101" w:author="Nguyễn Đức Minh Trí" w:date="2021-05-28T22:31:00Z">
          <w:pPr>
            <w:spacing w:line="240" w:lineRule="auto"/>
            <w:jc w:val="center"/>
          </w:pPr>
        </w:pPrChange>
      </w:pPr>
    </w:p>
    <w:p w14:paraId="2240DDB5" w14:textId="424BFDC0" w:rsidR="00895A46" w:rsidDel="00243FC7" w:rsidRDefault="00895A46" w:rsidP="00243FC7">
      <w:pPr>
        <w:spacing w:line="276" w:lineRule="auto"/>
        <w:rPr>
          <w:del w:id="102" w:author="Nguyễn Đức Minh Trí" w:date="2021-05-28T22:28:00Z"/>
          <w:rFonts w:ascii="Arial" w:hAnsi="Arial" w:cs="Arial"/>
          <w:color w:val="000000" w:themeColor="text1"/>
          <w:sz w:val="30"/>
          <w:szCs w:val="30"/>
          <w:lang w:val="en-US"/>
        </w:rPr>
        <w:pPrChange w:id="103" w:author="Nguyễn Đức Minh Trí" w:date="2021-05-28T22:31:00Z">
          <w:pPr>
            <w:spacing w:line="240" w:lineRule="auto"/>
          </w:pPr>
        </w:pPrChange>
      </w:pPr>
    </w:p>
    <w:p w14:paraId="29E82B3C" w14:textId="3A95A2C8" w:rsidR="00895A46" w:rsidDel="00243FC7" w:rsidRDefault="00895A46" w:rsidP="00243FC7">
      <w:pPr>
        <w:spacing w:line="276" w:lineRule="auto"/>
        <w:rPr>
          <w:del w:id="104" w:author="Nguyễn Đức Minh Trí" w:date="2021-05-28T22:28:00Z"/>
          <w:rFonts w:ascii="Arial" w:hAnsi="Arial" w:cs="Arial"/>
          <w:color w:val="000000" w:themeColor="text1"/>
          <w:sz w:val="30"/>
          <w:szCs w:val="30"/>
          <w:lang w:val="en-US"/>
        </w:rPr>
        <w:pPrChange w:id="105" w:author="Nguyễn Đức Minh Trí" w:date="2021-05-28T22:31:00Z">
          <w:pPr>
            <w:spacing w:line="240" w:lineRule="auto"/>
          </w:pPr>
        </w:pPrChange>
      </w:pPr>
    </w:p>
    <w:p w14:paraId="1992B258" w14:textId="77777777" w:rsidR="002B6375" w:rsidRDefault="002B6375" w:rsidP="00243FC7">
      <w:pPr>
        <w:spacing w:line="276" w:lineRule="auto"/>
        <w:rPr>
          <w:rFonts w:ascii="Arial" w:hAnsi="Arial" w:cs="Arial"/>
          <w:color w:val="000000" w:themeColor="text1"/>
          <w:sz w:val="30"/>
          <w:szCs w:val="30"/>
          <w:lang w:val="en-US"/>
        </w:rPr>
        <w:pPrChange w:id="106" w:author="Nguyễn Đức Minh Trí" w:date="2021-05-28T22:31:00Z">
          <w:pPr>
            <w:spacing w:line="240" w:lineRule="auto"/>
          </w:pPr>
        </w:pPrChange>
      </w:pPr>
    </w:p>
    <w:p w14:paraId="1E5A5A5A" w14:textId="7D406178" w:rsidR="007A1DE8" w:rsidRPr="007A1DE8" w:rsidRDefault="007A1DE8" w:rsidP="00243FC7">
      <w:pPr>
        <w:spacing w:line="276" w:lineRule="auto"/>
        <w:jc w:val="center"/>
        <w:rPr>
          <w:rFonts w:ascii="Arial" w:eastAsia="SimSun" w:hAnsi="Arial"/>
          <w:b/>
          <w:sz w:val="36"/>
          <w:lang w:val="en-US"/>
        </w:rPr>
        <w:pPrChange w:id="107" w:author="Nguyễn Đức Minh Trí" w:date="2021-05-28T22:31:00Z">
          <w:pPr>
            <w:spacing w:line="240" w:lineRule="auto"/>
            <w:jc w:val="center"/>
          </w:pPr>
        </w:pPrChange>
      </w:pPr>
      <w:proofErr w:type="spellStart"/>
      <w:r w:rsidRPr="007A1DE8">
        <w:rPr>
          <w:rFonts w:ascii="Arial" w:eastAsia="SimSun" w:hAnsi="Arial"/>
          <w:b/>
          <w:sz w:val="36"/>
          <w:lang w:val="en-US"/>
        </w:rPr>
        <w:lastRenderedPageBreak/>
        <w:t>Bảng</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ghi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nhận</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thay</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đổi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tài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liệu</w:t>
      </w:r>
      <w:proofErr w:type="spellEnd"/>
      <w:r w:rsidR="0099744F">
        <w:rPr>
          <w:rFonts w:ascii="Arial" w:eastAsia="SimSun" w:hAnsi="Arial"/>
          <w:b/>
          <w:sz w:val="36"/>
          <w:lang w:val="en-US"/>
        </w:rPr>
        <w:t xml:space="preserve"> </w:t>
      </w:r>
    </w:p>
    <w:p w14:paraId="0B48F941" w14:textId="77777777" w:rsidR="007A1DE8" w:rsidRPr="007A1DE8" w:rsidRDefault="007A1DE8" w:rsidP="00243FC7">
      <w:pPr>
        <w:spacing w:line="276" w:lineRule="auto"/>
        <w:jc w:val="both"/>
        <w:rPr>
          <w:rFonts w:eastAsia="SimSun"/>
          <w:lang w:val="en-US"/>
        </w:rPr>
        <w:pPrChange w:id="108" w:author="Nguyễn Đức Minh Trí" w:date="2021-05-28T22:31:00Z">
          <w:pPr>
            <w:jc w:val="both"/>
          </w:pPr>
        </w:pPrChange>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Change w:id="109" w:author="Nguyễn Đức Minh Trí" w:date="2021-05-28T22:17:00Z">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PrChange>
      </w:tblPr>
      <w:tblGrid>
        <w:gridCol w:w="2093"/>
        <w:gridCol w:w="1363"/>
        <w:gridCol w:w="3132"/>
        <w:gridCol w:w="2916"/>
        <w:tblGridChange w:id="110">
          <w:tblGrid>
            <w:gridCol w:w="2093"/>
            <w:gridCol w:w="1363"/>
            <w:gridCol w:w="3744"/>
            <w:gridCol w:w="2304"/>
          </w:tblGrid>
        </w:tblGridChange>
      </w:tblGrid>
      <w:tr w:rsidR="00E95D0C" w:rsidRPr="007A1DE8" w14:paraId="56DE26FF" w14:textId="77777777" w:rsidTr="002B6375">
        <w:tc>
          <w:tcPr>
            <w:tcW w:w="2093" w:type="dxa"/>
            <w:tcBorders>
              <w:top w:val="single" w:sz="6" w:space="0" w:color="auto"/>
              <w:left w:val="single" w:sz="6" w:space="0" w:color="auto"/>
              <w:bottom w:val="single" w:sz="6" w:space="0" w:color="auto"/>
              <w:right w:val="single" w:sz="6" w:space="0" w:color="auto"/>
            </w:tcBorders>
            <w:tcPrChange w:id="111" w:author="Nguyễn Đức Minh Trí" w:date="2021-05-28T22:17:00Z">
              <w:tcPr>
                <w:tcW w:w="2093" w:type="dxa"/>
                <w:tcBorders>
                  <w:top w:val="single" w:sz="6" w:space="0" w:color="auto"/>
                  <w:left w:val="single" w:sz="6" w:space="0" w:color="auto"/>
                  <w:bottom w:val="single" w:sz="6" w:space="0" w:color="auto"/>
                  <w:right w:val="single" w:sz="6" w:space="0" w:color="auto"/>
                </w:tcBorders>
              </w:tcPr>
            </w:tcPrChange>
          </w:tcPr>
          <w:p w14:paraId="098EDBD4" w14:textId="77777777" w:rsidR="00E95D0C" w:rsidRPr="007A1DE8" w:rsidRDefault="00E95D0C" w:rsidP="00243FC7">
            <w:pPr>
              <w:keepLines/>
              <w:spacing w:after="120" w:line="276" w:lineRule="auto"/>
              <w:jc w:val="center"/>
              <w:rPr>
                <w:rFonts w:eastAsia="SimSun"/>
                <w:b/>
                <w:lang w:val="en-US"/>
              </w:rPr>
              <w:pPrChange w:id="112" w:author="Nguyễn Đức Minh Trí" w:date="2021-05-28T22:31:00Z">
                <w:pPr>
                  <w:keepLines/>
                  <w:spacing w:after="120"/>
                  <w:jc w:val="center"/>
                </w:pPr>
              </w:pPrChange>
            </w:pPr>
            <w:proofErr w:type="spellStart"/>
            <w:r w:rsidRPr="007A1DE8">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Change w:id="113" w:author="Nguyễn Đức Minh Trí" w:date="2021-05-28T22:17:00Z">
              <w:tcPr>
                <w:tcW w:w="1363" w:type="dxa"/>
                <w:tcBorders>
                  <w:top w:val="single" w:sz="6" w:space="0" w:color="auto"/>
                  <w:left w:val="single" w:sz="6" w:space="0" w:color="auto"/>
                  <w:bottom w:val="single" w:sz="6" w:space="0" w:color="auto"/>
                  <w:right w:val="single" w:sz="6" w:space="0" w:color="auto"/>
                </w:tcBorders>
              </w:tcPr>
            </w:tcPrChange>
          </w:tcPr>
          <w:p w14:paraId="489403BF" w14:textId="77777777" w:rsidR="00E95D0C" w:rsidRPr="007A1DE8" w:rsidRDefault="00E95D0C" w:rsidP="00243FC7">
            <w:pPr>
              <w:keepLines/>
              <w:spacing w:after="120" w:line="276" w:lineRule="auto"/>
              <w:jc w:val="center"/>
              <w:rPr>
                <w:rFonts w:eastAsia="SimSun"/>
                <w:b/>
                <w:lang w:val="en-US"/>
              </w:rPr>
              <w:pPrChange w:id="114" w:author="Nguyễn Đức Minh Trí" w:date="2021-05-28T22:31:00Z">
                <w:pPr>
                  <w:keepLines/>
                  <w:spacing w:after="120"/>
                  <w:jc w:val="center"/>
                </w:pPr>
              </w:pPrChange>
            </w:pPr>
            <w:proofErr w:type="spellStart"/>
            <w:r>
              <w:rPr>
                <w:rFonts w:eastAsia="SimSun"/>
                <w:b/>
                <w:lang w:val="en-US"/>
              </w:rPr>
              <w:t>Phiên</w:t>
            </w:r>
            <w:proofErr w:type="spellEnd"/>
            <w:r>
              <w:rPr>
                <w:rFonts w:eastAsia="SimSun"/>
                <w:b/>
                <w:lang w:val="en-US"/>
              </w:rPr>
              <w:t xml:space="preserve"> </w:t>
            </w:r>
            <w:proofErr w:type="spellStart"/>
            <w:r>
              <w:rPr>
                <w:rFonts w:eastAsia="SimSun"/>
                <w:b/>
                <w:lang w:val="en-US"/>
              </w:rPr>
              <w:t>bản</w:t>
            </w:r>
            <w:proofErr w:type="spellEnd"/>
          </w:p>
        </w:tc>
        <w:tc>
          <w:tcPr>
            <w:tcW w:w="3132" w:type="dxa"/>
            <w:tcBorders>
              <w:top w:val="single" w:sz="6" w:space="0" w:color="auto"/>
              <w:left w:val="single" w:sz="6" w:space="0" w:color="auto"/>
              <w:bottom w:val="single" w:sz="6" w:space="0" w:color="auto"/>
              <w:right w:val="single" w:sz="6" w:space="0" w:color="auto"/>
            </w:tcBorders>
            <w:tcPrChange w:id="115" w:author="Nguyễn Đức Minh Trí" w:date="2021-05-28T22:17:00Z">
              <w:tcPr>
                <w:tcW w:w="3744" w:type="dxa"/>
                <w:tcBorders>
                  <w:top w:val="single" w:sz="6" w:space="0" w:color="auto"/>
                  <w:left w:val="single" w:sz="6" w:space="0" w:color="auto"/>
                  <w:bottom w:val="single" w:sz="6" w:space="0" w:color="auto"/>
                  <w:right w:val="single" w:sz="6" w:space="0" w:color="auto"/>
                </w:tcBorders>
              </w:tcPr>
            </w:tcPrChange>
          </w:tcPr>
          <w:p w14:paraId="716084E9" w14:textId="77777777" w:rsidR="00E95D0C" w:rsidRPr="007A1DE8" w:rsidRDefault="00E95D0C" w:rsidP="00243FC7">
            <w:pPr>
              <w:keepLines/>
              <w:spacing w:after="120" w:line="276" w:lineRule="auto"/>
              <w:jc w:val="center"/>
              <w:rPr>
                <w:rFonts w:eastAsia="SimSun"/>
                <w:b/>
                <w:lang w:val="en-US"/>
              </w:rPr>
              <w:pPrChange w:id="116" w:author="Nguyễn Đức Minh Trí" w:date="2021-05-28T22:31:00Z">
                <w:pPr>
                  <w:keepLines/>
                  <w:spacing w:after="120"/>
                  <w:jc w:val="center"/>
                </w:pPr>
              </w:pPrChange>
            </w:pPr>
            <w:proofErr w:type="spellStart"/>
            <w:r w:rsidRPr="007A1DE8">
              <w:rPr>
                <w:rFonts w:eastAsia="SimSun"/>
                <w:b/>
                <w:lang w:val="en-US"/>
              </w:rPr>
              <w:t>Mô</w:t>
            </w:r>
            <w:proofErr w:type="spellEnd"/>
            <w:r w:rsidRPr="007A1DE8">
              <w:rPr>
                <w:rFonts w:eastAsia="SimSun"/>
                <w:b/>
                <w:lang w:val="en-US"/>
              </w:rPr>
              <w:t xml:space="preserve"> </w:t>
            </w:r>
            <w:proofErr w:type="spellStart"/>
            <w:r w:rsidRPr="007A1DE8">
              <w:rPr>
                <w:rFonts w:eastAsia="SimSun"/>
                <w:b/>
                <w:lang w:val="en-US"/>
              </w:rPr>
              <w:t>tả</w:t>
            </w:r>
            <w:proofErr w:type="spellEnd"/>
          </w:p>
        </w:tc>
        <w:tc>
          <w:tcPr>
            <w:tcW w:w="2916" w:type="dxa"/>
            <w:tcBorders>
              <w:top w:val="single" w:sz="6" w:space="0" w:color="auto"/>
              <w:left w:val="single" w:sz="6" w:space="0" w:color="auto"/>
              <w:bottom w:val="single" w:sz="6" w:space="0" w:color="auto"/>
              <w:right w:val="single" w:sz="6" w:space="0" w:color="auto"/>
            </w:tcBorders>
            <w:tcPrChange w:id="117" w:author="Nguyễn Đức Minh Trí" w:date="2021-05-28T22:17:00Z">
              <w:tcPr>
                <w:tcW w:w="2304" w:type="dxa"/>
                <w:tcBorders>
                  <w:top w:val="single" w:sz="6" w:space="0" w:color="auto"/>
                  <w:left w:val="single" w:sz="6" w:space="0" w:color="auto"/>
                  <w:bottom w:val="single" w:sz="6" w:space="0" w:color="auto"/>
                  <w:right w:val="single" w:sz="6" w:space="0" w:color="auto"/>
                </w:tcBorders>
              </w:tcPr>
            </w:tcPrChange>
          </w:tcPr>
          <w:p w14:paraId="1ED7C646" w14:textId="77777777" w:rsidR="00E95D0C" w:rsidRPr="007A1DE8" w:rsidRDefault="00DC363E" w:rsidP="00243FC7">
            <w:pPr>
              <w:keepLines/>
              <w:spacing w:after="120" w:line="276" w:lineRule="auto"/>
              <w:jc w:val="center"/>
              <w:rPr>
                <w:rFonts w:eastAsia="SimSun"/>
                <w:b/>
                <w:lang w:val="en-US"/>
              </w:rPr>
              <w:pPrChange w:id="118" w:author="Nguyễn Đức Minh Trí" w:date="2021-05-28T22:31:00Z">
                <w:pPr>
                  <w:keepLines/>
                  <w:spacing w:after="120"/>
                  <w:jc w:val="center"/>
                </w:pPr>
              </w:pPrChange>
            </w:pPr>
            <w:proofErr w:type="spellStart"/>
            <w:r>
              <w:rPr>
                <w:rFonts w:eastAsia="SimSun"/>
                <w:b/>
                <w:lang w:val="en-US"/>
              </w:rPr>
              <w:t>Người</w:t>
            </w:r>
            <w:proofErr w:type="spellEnd"/>
            <w:r>
              <w:rPr>
                <w:rFonts w:eastAsia="SimSun"/>
                <w:b/>
                <w:lang w:val="en-US"/>
              </w:rPr>
              <w:t xml:space="preserve"> </w:t>
            </w:r>
            <w:proofErr w:type="spellStart"/>
            <w:r>
              <w:rPr>
                <w:rFonts w:eastAsia="SimSun"/>
                <w:b/>
                <w:lang w:val="en-US"/>
              </w:rPr>
              <w:t>thay</w:t>
            </w:r>
            <w:proofErr w:type="spellEnd"/>
            <w:r>
              <w:rPr>
                <w:rFonts w:eastAsia="SimSun"/>
                <w:b/>
                <w:lang w:val="en-US"/>
              </w:rPr>
              <w:t xml:space="preserve"> </w:t>
            </w:r>
            <w:proofErr w:type="spellStart"/>
            <w:r>
              <w:rPr>
                <w:rFonts w:eastAsia="SimSun"/>
                <w:b/>
                <w:lang w:val="en-US"/>
              </w:rPr>
              <w:t>đổi</w:t>
            </w:r>
            <w:proofErr w:type="spellEnd"/>
          </w:p>
        </w:tc>
      </w:tr>
      <w:tr w:rsidR="00E95D0C" w:rsidRPr="000C0CA8" w14:paraId="5C852BAE" w14:textId="77777777" w:rsidTr="002B6375">
        <w:tc>
          <w:tcPr>
            <w:tcW w:w="2093" w:type="dxa"/>
            <w:tcBorders>
              <w:top w:val="single" w:sz="6" w:space="0" w:color="auto"/>
              <w:left w:val="single" w:sz="6" w:space="0" w:color="auto"/>
              <w:bottom w:val="single" w:sz="6" w:space="0" w:color="auto"/>
              <w:right w:val="single" w:sz="6" w:space="0" w:color="auto"/>
            </w:tcBorders>
            <w:tcPrChange w:id="119" w:author="Nguyễn Đức Minh Trí" w:date="2021-05-28T22:17:00Z">
              <w:tcPr>
                <w:tcW w:w="2093" w:type="dxa"/>
                <w:tcBorders>
                  <w:top w:val="single" w:sz="6" w:space="0" w:color="auto"/>
                  <w:left w:val="single" w:sz="6" w:space="0" w:color="auto"/>
                  <w:bottom w:val="single" w:sz="6" w:space="0" w:color="auto"/>
                  <w:right w:val="single" w:sz="6" w:space="0" w:color="auto"/>
                </w:tcBorders>
              </w:tcPr>
            </w:tcPrChange>
          </w:tcPr>
          <w:p w14:paraId="238AEDFD" w14:textId="78386919" w:rsidR="00E95D0C" w:rsidRPr="002B6375" w:rsidRDefault="00DC363E" w:rsidP="00243FC7">
            <w:pPr>
              <w:keepLines/>
              <w:spacing w:after="120" w:line="276" w:lineRule="auto"/>
              <w:jc w:val="center"/>
              <w:rPr>
                <w:rFonts w:eastAsia="SimSun"/>
                <w:lang w:val="en-US"/>
                <w:rPrChange w:id="120" w:author="Nguyễn Đức Minh Trí" w:date="2021-05-28T22:17:00Z">
                  <w:rPr>
                    <w:rFonts w:eastAsia="SimSun"/>
                    <w:color w:val="0000FF"/>
                    <w:lang w:val="en-US"/>
                  </w:rPr>
                </w:rPrChange>
              </w:rPr>
              <w:pPrChange w:id="121" w:author="Nguyễn Đức Minh Trí" w:date="2021-05-28T22:31:00Z">
                <w:pPr>
                  <w:keepLines/>
                  <w:spacing w:after="120"/>
                  <w:jc w:val="center"/>
                </w:pPr>
              </w:pPrChange>
            </w:pPr>
            <w:del w:id="122" w:author="Nguyễn Đức Minh Trí" w:date="2021-05-28T22:17:00Z">
              <w:r w:rsidRPr="002B6375" w:rsidDel="002B6375">
                <w:rPr>
                  <w:rFonts w:eastAsia="SimSun"/>
                  <w:lang w:val="en-US"/>
                  <w:rPrChange w:id="123" w:author="Nguyễn Đức Minh Trí" w:date="2021-05-28T22:17:00Z">
                    <w:rPr>
                      <w:rFonts w:eastAsia="SimSun"/>
                      <w:color w:val="0000FF"/>
                      <w:lang w:val="en-US"/>
                    </w:rPr>
                  </w:rPrChange>
                </w:rPr>
                <w:delText>&lt;</w:delText>
              </w:r>
            </w:del>
            <w:r w:rsidR="002B6375" w:rsidRPr="002B6375">
              <w:rPr>
                <w:rFonts w:eastAsia="SimSun"/>
                <w:lang w:val="en-US"/>
                <w:rPrChange w:id="124" w:author="Nguyễn Đức Minh Trí" w:date="2021-05-28T22:17:00Z">
                  <w:rPr>
                    <w:rFonts w:eastAsia="SimSun"/>
                    <w:color w:val="0000FF"/>
                    <w:lang w:val="en-US"/>
                  </w:rPr>
                </w:rPrChange>
              </w:rPr>
              <w:t>28</w:t>
            </w:r>
            <w:r w:rsidR="00E95D0C" w:rsidRPr="002B6375">
              <w:rPr>
                <w:rFonts w:eastAsia="SimSun"/>
                <w:lang w:val="en-US"/>
                <w:rPrChange w:id="125" w:author="Nguyễn Đức Minh Trí" w:date="2021-05-28T22:17:00Z">
                  <w:rPr>
                    <w:rFonts w:eastAsia="SimSun"/>
                    <w:color w:val="0000FF"/>
                    <w:lang w:val="en-US"/>
                  </w:rPr>
                </w:rPrChange>
              </w:rPr>
              <w:t>/</w:t>
            </w:r>
            <w:r w:rsidR="002B6375" w:rsidRPr="002B6375">
              <w:rPr>
                <w:rFonts w:eastAsia="SimSun"/>
                <w:lang w:val="en-US"/>
                <w:rPrChange w:id="126" w:author="Nguyễn Đức Minh Trí" w:date="2021-05-28T22:17:00Z">
                  <w:rPr>
                    <w:rFonts w:eastAsia="SimSun"/>
                    <w:color w:val="0000FF"/>
                    <w:lang w:val="en-US"/>
                  </w:rPr>
                </w:rPrChange>
              </w:rPr>
              <w:t>05</w:t>
            </w:r>
            <w:r w:rsidR="00E95D0C" w:rsidRPr="002B6375">
              <w:rPr>
                <w:rFonts w:eastAsia="SimSun"/>
                <w:lang w:val="en-US"/>
                <w:rPrChange w:id="127" w:author="Nguyễn Đức Minh Trí" w:date="2021-05-28T22:17:00Z">
                  <w:rPr>
                    <w:rFonts w:eastAsia="SimSun"/>
                    <w:color w:val="0000FF"/>
                    <w:lang w:val="en-US"/>
                  </w:rPr>
                </w:rPrChange>
              </w:rPr>
              <w:t>/</w:t>
            </w:r>
            <w:r w:rsidR="002B6375" w:rsidRPr="002B6375">
              <w:rPr>
                <w:rFonts w:eastAsia="SimSun"/>
                <w:lang w:val="en-US"/>
                <w:rPrChange w:id="128" w:author="Nguyễn Đức Minh Trí" w:date="2021-05-28T22:17:00Z">
                  <w:rPr>
                    <w:rFonts w:eastAsia="SimSun"/>
                    <w:color w:val="0000FF"/>
                    <w:lang w:val="en-US"/>
                  </w:rPr>
                </w:rPrChange>
              </w:rPr>
              <w:t>2021</w:t>
            </w:r>
            <w:del w:id="129" w:author="Nguyễn Đức Minh Trí" w:date="2021-05-28T22:17:00Z">
              <w:r w:rsidRPr="002B6375" w:rsidDel="002B6375">
                <w:rPr>
                  <w:rFonts w:eastAsia="SimSun"/>
                  <w:lang w:val="en-US"/>
                  <w:rPrChange w:id="130" w:author="Nguyễn Đức Minh Trí" w:date="2021-05-28T22:17:00Z">
                    <w:rPr>
                      <w:rFonts w:eastAsia="SimSun"/>
                      <w:color w:val="0000FF"/>
                      <w:lang w:val="en-US"/>
                    </w:rPr>
                  </w:rPrChange>
                </w:rPr>
                <w:delText>&gt;</w:delText>
              </w:r>
            </w:del>
          </w:p>
        </w:tc>
        <w:tc>
          <w:tcPr>
            <w:tcW w:w="1363" w:type="dxa"/>
            <w:tcBorders>
              <w:top w:val="single" w:sz="6" w:space="0" w:color="auto"/>
              <w:left w:val="single" w:sz="6" w:space="0" w:color="auto"/>
              <w:bottom w:val="single" w:sz="6" w:space="0" w:color="auto"/>
              <w:right w:val="single" w:sz="6" w:space="0" w:color="auto"/>
            </w:tcBorders>
            <w:tcPrChange w:id="131" w:author="Nguyễn Đức Minh Trí" w:date="2021-05-28T22:17:00Z">
              <w:tcPr>
                <w:tcW w:w="1363" w:type="dxa"/>
                <w:tcBorders>
                  <w:top w:val="single" w:sz="6" w:space="0" w:color="auto"/>
                  <w:left w:val="single" w:sz="6" w:space="0" w:color="auto"/>
                  <w:bottom w:val="single" w:sz="6" w:space="0" w:color="auto"/>
                  <w:right w:val="single" w:sz="6" w:space="0" w:color="auto"/>
                </w:tcBorders>
              </w:tcPr>
            </w:tcPrChange>
          </w:tcPr>
          <w:p w14:paraId="23D8C539" w14:textId="718FE85F" w:rsidR="00E95D0C" w:rsidRPr="002B6375" w:rsidRDefault="00DB247E" w:rsidP="00243FC7">
            <w:pPr>
              <w:keepLines/>
              <w:spacing w:after="120" w:line="276" w:lineRule="auto"/>
              <w:jc w:val="center"/>
              <w:rPr>
                <w:rFonts w:eastAsia="SimSun"/>
                <w:lang w:val="en-US"/>
                <w:rPrChange w:id="132" w:author="Nguyễn Đức Minh Trí" w:date="2021-05-28T22:17:00Z">
                  <w:rPr>
                    <w:rFonts w:eastAsia="SimSun"/>
                    <w:color w:val="0000FF"/>
                    <w:lang w:val="en-US"/>
                  </w:rPr>
                </w:rPrChange>
              </w:rPr>
              <w:pPrChange w:id="133" w:author="Nguyễn Đức Minh Trí" w:date="2021-05-28T22:31:00Z">
                <w:pPr>
                  <w:keepLines/>
                  <w:spacing w:after="120"/>
                  <w:jc w:val="center"/>
                </w:pPr>
              </w:pPrChange>
            </w:pPr>
            <w:r w:rsidRPr="002B6375">
              <w:rPr>
                <w:rFonts w:eastAsia="SimSun"/>
                <w:lang w:val="en-US"/>
                <w:rPrChange w:id="134" w:author="Nguyễn Đức Minh Trí" w:date="2021-05-28T22:17:00Z">
                  <w:rPr>
                    <w:rFonts w:eastAsia="SimSun"/>
                    <w:color w:val="0000FF"/>
                    <w:lang w:val="en-US"/>
                  </w:rPr>
                </w:rPrChange>
              </w:rPr>
              <w:t>1.0</w:t>
            </w:r>
          </w:p>
        </w:tc>
        <w:tc>
          <w:tcPr>
            <w:tcW w:w="3132" w:type="dxa"/>
            <w:tcBorders>
              <w:top w:val="single" w:sz="6" w:space="0" w:color="auto"/>
              <w:left w:val="single" w:sz="6" w:space="0" w:color="auto"/>
              <w:bottom w:val="single" w:sz="6" w:space="0" w:color="auto"/>
              <w:right w:val="single" w:sz="6" w:space="0" w:color="auto"/>
            </w:tcBorders>
            <w:tcPrChange w:id="135" w:author="Nguyễn Đức Minh Trí" w:date="2021-05-28T22:17:00Z">
              <w:tcPr>
                <w:tcW w:w="3744" w:type="dxa"/>
                <w:tcBorders>
                  <w:top w:val="single" w:sz="6" w:space="0" w:color="auto"/>
                  <w:left w:val="single" w:sz="6" w:space="0" w:color="auto"/>
                  <w:bottom w:val="single" w:sz="6" w:space="0" w:color="auto"/>
                  <w:right w:val="single" w:sz="6" w:space="0" w:color="auto"/>
                </w:tcBorders>
              </w:tcPr>
            </w:tcPrChange>
          </w:tcPr>
          <w:p w14:paraId="4E12EC08" w14:textId="408E0987" w:rsidR="00E95D0C" w:rsidRPr="002B6375" w:rsidRDefault="002B6375" w:rsidP="00243FC7">
            <w:pPr>
              <w:keepLines/>
              <w:spacing w:after="120" w:line="276" w:lineRule="auto"/>
              <w:jc w:val="center"/>
              <w:rPr>
                <w:rFonts w:eastAsia="SimSun"/>
                <w:lang w:val="en-US"/>
                <w:rPrChange w:id="136" w:author="Nguyễn Đức Minh Trí" w:date="2021-05-28T22:17:00Z">
                  <w:rPr>
                    <w:rFonts w:eastAsia="SimSun"/>
                    <w:color w:val="0000FF"/>
                    <w:lang w:val="en-US"/>
                  </w:rPr>
                </w:rPrChange>
              </w:rPr>
              <w:pPrChange w:id="137" w:author="Nguyễn Đức Minh Trí" w:date="2021-05-28T22:31:00Z">
                <w:pPr>
                  <w:keepLines/>
                  <w:spacing w:after="120"/>
                  <w:jc w:val="center"/>
                </w:pPr>
              </w:pPrChange>
            </w:pPr>
            <w:proofErr w:type="spellStart"/>
            <w:r w:rsidRPr="002B6375">
              <w:rPr>
                <w:rFonts w:eastAsia="SimSun"/>
                <w:lang w:val="en-US"/>
                <w:rPrChange w:id="138" w:author="Nguyễn Đức Minh Trí" w:date="2021-05-28T22:17:00Z">
                  <w:rPr>
                    <w:rFonts w:eastAsia="SimSun"/>
                    <w:color w:val="0000FF"/>
                    <w:lang w:val="en-US"/>
                  </w:rPr>
                </w:rPrChange>
              </w:rPr>
              <w:t>Khởi</w:t>
            </w:r>
            <w:proofErr w:type="spellEnd"/>
            <w:r w:rsidRPr="002B6375">
              <w:rPr>
                <w:rFonts w:eastAsia="SimSun"/>
                <w:lang w:val="en-US"/>
                <w:rPrChange w:id="139" w:author="Nguyễn Đức Minh Trí" w:date="2021-05-28T22:17:00Z">
                  <w:rPr>
                    <w:rFonts w:eastAsia="SimSun"/>
                    <w:color w:val="0000FF"/>
                    <w:lang w:val="en-US"/>
                  </w:rPr>
                </w:rPrChange>
              </w:rPr>
              <w:t xml:space="preserve"> </w:t>
            </w:r>
            <w:proofErr w:type="spellStart"/>
            <w:r w:rsidRPr="002B6375">
              <w:rPr>
                <w:rFonts w:eastAsia="SimSun"/>
                <w:lang w:val="en-US"/>
                <w:rPrChange w:id="140" w:author="Nguyễn Đức Minh Trí" w:date="2021-05-28T22:17:00Z">
                  <w:rPr>
                    <w:rFonts w:eastAsia="SimSun"/>
                    <w:color w:val="0000FF"/>
                    <w:lang w:val="en-US"/>
                  </w:rPr>
                </w:rPrChange>
              </w:rPr>
              <w:t>tạo</w:t>
            </w:r>
            <w:proofErr w:type="spellEnd"/>
            <w:r w:rsidRPr="002B6375">
              <w:rPr>
                <w:rFonts w:eastAsia="SimSun"/>
                <w:lang w:val="en-US"/>
                <w:rPrChange w:id="141" w:author="Nguyễn Đức Minh Trí" w:date="2021-05-28T22:17:00Z">
                  <w:rPr>
                    <w:rFonts w:eastAsia="SimSun"/>
                    <w:color w:val="0000FF"/>
                    <w:lang w:val="en-US"/>
                  </w:rPr>
                </w:rPrChange>
              </w:rPr>
              <w:t xml:space="preserve"> </w:t>
            </w:r>
            <w:proofErr w:type="spellStart"/>
            <w:r w:rsidRPr="002B6375">
              <w:rPr>
                <w:rFonts w:eastAsia="SimSun"/>
                <w:lang w:val="en-US"/>
                <w:rPrChange w:id="142" w:author="Nguyễn Đức Minh Trí" w:date="2021-05-28T22:17:00Z">
                  <w:rPr>
                    <w:rFonts w:eastAsia="SimSun"/>
                    <w:color w:val="0000FF"/>
                    <w:lang w:val="en-US"/>
                  </w:rPr>
                </w:rPrChange>
              </w:rPr>
              <w:t>tài</w:t>
            </w:r>
            <w:proofErr w:type="spellEnd"/>
            <w:r w:rsidRPr="002B6375">
              <w:rPr>
                <w:rFonts w:eastAsia="SimSun"/>
                <w:lang w:val="en-US"/>
                <w:rPrChange w:id="143" w:author="Nguyễn Đức Minh Trí" w:date="2021-05-28T22:17:00Z">
                  <w:rPr>
                    <w:rFonts w:eastAsia="SimSun"/>
                    <w:color w:val="0000FF"/>
                    <w:lang w:val="en-US"/>
                  </w:rPr>
                </w:rPrChange>
              </w:rPr>
              <w:t xml:space="preserve"> </w:t>
            </w:r>
            <w:proofErr w:type="spellStart"/>
            <w:r w:rsidRPr="002B6375">
              <w:rPr>
                <w:rFonts w:eastAsia="SimSun"/>
                <w:lang w:val="en-US"/>
                <w:rPrChange w:id="144" w:author="Nguyễn Đức Minh Trí" w:date="2021-05-28T22:17:00Z">
                  <w:rPr>
                    <w:rFonts w:eastAsia="SimSun"/>
                    <w:color w:val="0000FF"/>
                    <w:lang w:val="en-US"/>
                  </w:rPr>
                </w:rPrChange>
              </w:rPr>
              <w:t>liệu</w:t>
            </w:r>
            <w:proofErr w:type="spellEnd"/>
          </w:p>
        </w:tc>
        <w:tc>
          <w:tcPr>
            <w:tcW w:w="2916" w:type="dxa"/>
            <w:tcBorders>
              <w:top w:val="single" w:sz="6" w:space="0" w:color="auto"/>
              <w:left w:val="single" w:sz="6" w:space="0" w:color="auto"/>
              <w:bottom w:val="single" w:sz="6" w:space="0" w:color="auto"/>
              <w:right w:val="single" w:sz="6" w:space="0" w:color="auto"/>
            </w:tcBorders>
            <w:tcPrChange w:id="145" w:author="Nguyễn Đức Minh Trí" w:date="2021-05-28T22:17:00Z">
              <w:tcPr>
                <w:tcW w:w="2304" w:type="dxa"/>
                <w:tcBorders>
                  <w:top w:val="single" w:sz="6" w:space="0" w:color="auto"/>
                  <w:left w:val="single" w:sz="6" w:space="0" w:color="auto"/>
                  <w:bottom w:val="single" w:sz="6" w:space="0" w:color="auto"/>
                  <w:right w:val="single" w:sz="6" w:space="0" w:color="auto"/>
                </w:tcBorders>
              </w:tcPr>
            </w:tcPrChange>
          </w:tcPr>
          <w:p w14:paraId="46F5BDF5" w14:textId="6690FAFF" w:rsidR="00E95D0C" w:rsidRPr="002B6375" w:rsidRDefault="002B6375" w:rsidP="00243FC7">
            <w:pPr>
              <w:keepLines/>
              <w:spacing w:after="120" w:line="276" w:lineRule="auto"/>
              <w:jc w:val="center"/>
              <w:rPr>
                <w:rFonts w:eastAsia="SimSun"/>
                <w:lang w:val="en-US"/>
                <w:rPrChange w:id="146" w:author="Nguyễn Đức Minh Trí" w:date="2021-05-28T22:17:00Z">
                  <w:rPr>
                    <w:rFonts w:eastAsia="SimSun"/>
                    <w:color w:val="0000FF"/>
                    <w:lang w:val="en-US"/>
                  </w:rPr>
                </w:rPrChange>
              </w:rPr>
              <w:pPrChange w:id="147" w:author="Nguyễn Đức Minh Trí" w:date="2021-05-28T22:31:00Z">
                <w:pPr>
                  <w:keepLines/>
                  <w:spacing w:after="120"/>
                  <w:jc w:val="center"/>
                </w:pPr>
              </w:pPrChange>
            </w:pPr>
            <w:r w:rsidRPr="002B6375">
              <w:rPr>
                <w:rFonts w:eastAsia="SimSun"/>
                <w:lang w:val="en-US"/>
                <w:rPrChange w:id="148" w:author="Nguyễn Đức Minh Trí" w:date="2021-05-28T22:17:00Z">
                  <w:rPr>
                    <w:rFonts w:eastAsia="SimSun"/>
                    <w:color w:val="0000FF"/>
                    <w:lang w:val="en-US"/>
                  </w:rPr>
                </w:rPrChange>
              </w:rPr>
              <w:t xml:space="preserve">Mai </w:t>
            </w:r>
            <w:proofErr w:type="spellStart"/>
            <w:r w:rsidRPr="002B6375">
              <w:rPr>
                <w:rFonts w:eastAsia="SimSun"/>
                <w:lang w:val="en-US"/>
                <w:rPrChange w:id="149" w:author="Nguyễn Đức Minh Trí" w:date="2021-05-28T22:17:00Z">
                  <w:rPr>
                    <w:rFonts w:eastAsia="SimSun"/>
                    <w:color w:val="0000FF"/>
                    <w:lang w:val="en-US"/>
                  </w:rPr>
                </w:rPrChange>
              </w:rPr>
              <w:t>Thiện</w:t>
            </w:r>
            <w:proofErr w:type="spellEnd"/>
            <w:r w:rsidRPr="002B6375">
              <w:rPr>
                <w:rFonts w:eastAsia="SimSun"/>
                <w:lang w:val="en-US"/>
                <w:rPrChange w:id="150" w:author="Nguyễn Đức Minh Trí" w:date="2021-05-28T22:17:00Z">
                  <w:rPr>
                    <w:rFonts w:eastAsia="SimSun"/>
                    <w:color w:val="0000FF"/>
                    <w:lang w:val="en-US"/>
                  </w:rPr>
                </w:rPrChange>
              </w:rPr>
              <w:t xml:space="preserve"> </w:t>
            </w:r>
            <w:proofErr w:type="spellStart"/>
            <w:r w:rsidRPr="002B6375">
              <w:rPr>
                <w:rFonts w:eastAsia="SimSun"/>
                <w:lang w:val="en-US"/>
                <w:rPrChange w:id="151" w:author="Nguyễn Đức Minh Trí" w:date="2021-05-28T22:17:00Z">
                  <w:rPr>
                    <w:rFonts w:eastAsia="SimSun"/>
                    <w:color w:val="0000FF"/>
                    <w:lang w:val="en-US"/>
                  </w:rPr>
                </w:rPrChange>
              </w:rPr>
              <w:t>Tâm</w:t>
            </w:r>
            <w:proofErr w:type="spellEnd"/>
          </w:p>
        </w:tc>
      </w:tr>
      <w:tr w:rsidR="00E95D0C" w:rsidRPr="007A1DE8" w14:paraId="107DBCA9" w14:textId="77777777" w:rsidTr="002B6375">
        <w:tc>
          <w:tcPr>
            <w:tcW w:w="2093" w:type="dxa"/>
            <w:tcBorders>
              <w:top w:val="single" w:sz="6" w:space="0" w:color="auto"/>
              <w:left w:val="single" w:sz="6" w:space="0" w:color="auto"/>
              <w:bottom w:val="single" w:sz="6" w:space="0" w:color="auto"/>
              <w:right w:val="single" w:sz="6" w:space="0" w:color="auto"/>
            </w:tcBorders>
            <w:tcPrChange w:id="152" w:author="Nguyễn Đức Minh Trí" w:date="2021-05-28T22:17:00Z">
              <w:tcPr>
                <w:tcW w:w="2093" w:type="dxa"/>
                <w:tcBorders>
                  <w:top w:val="single" w:sz="6" w:space="0" w:color="auto"/>
                  <w:left w:val="single" w:sz="6" w:space="0" w:color="auto"/>
                  <w:bottom w:val="single" w:sz="6" w:space="0" w:color="auto"/>
                  <w:right w:val="single" w:sz="6" w:space="0" w:color="auto"/>
                </w:tcBorders>
              </w:tcPr>
            </w:tcPrChange>
          </w:tcPr>
          <w:p w14:paraId="7BE99D94" w14:textId="1089E83A" w:rsidR="00E95D0C" w:rsidRPr="002B6375" w:rsidRDefault="002B6375" w:rsidP="00243FC7">
            <w:pPr>
              <w:keepLines/>
              <w:spacing w:after="120" w:line="276" w:lineRule="auto"/>
              <w:jc w:val="center"/>
              <w:rPr>
                <w:rFonts w:eastAsia="SimSun"/>
                <w:lang w:val="en-US"/>
                <w:rPrChange w:id="153" w:author="Nguyễn Đức Minh Trí" w:date="2021-05-28T22:17:00Z">
                  <w:rPr>
                    <w:rFonts w:eastAsia="SimSun"/>
                    <w:lang w:val="en-US"/>
                  </w:rPr>
                </w:rPrChange>
              </w:rPr>
              <w:pPrChange w:id="154" w:author="Nguyễn Đức Minh Trí" w:date="2021-05-28T22:31:00Z">
                <w:pPr>
                  <w:keepLines/>
                  <w:spacing w:after="120"/>
                  <w:jc w:val="center"/>
                </w:pPr>
              </w:pPrChange>
            </w:pPr>
            <w:ins w:id="155" w:author="Nguyễn Đức Minh Trí" w:date="2021-05-28T22:17:00Z">
              <w:r w:rsidRPr="002B6375">
                <w:rPr>
                  <w:rFonts w:eastAsia="SimSun"/>
                  <w:lang w:val="en-US"/>
                  <w:rPrChange w:id="156" w:author="Nguyễn Đức Minh Trí" w:date="2021-05-28T22:17:00Z">
                    <w:rPr>
                      <w:rFonts w:eastAsia="SimSun"/>
                      <w:lang w:val="en-US"/>
                    </w:rPr>
                  </w:rPrChange>
                </w:rPr>
                <w:t>28/05/2021</w:t>
              </w:r>
            </w:ins>
          </w:p>
        </w:tc>
        <w:tc>
          <w:tcPr>
            <w:tcW w:w="1363" w:type="dxa"/>
            <w:tcBorders>
              <w:top w:val="single" w:sz="6" w:space="0" w:color="auto"/>
              <w:left w:val="single" w:sz="6" w:space="0" w:color="auto"/>
              <w:bottom w:val="single" w:sz="6" w:space="0" w:color="auto"/>
              <w:right w:val="single" w:sz="6" w:space="0" w:color="auto"/>
            </w:tcBorders>
            <w:tcPrChange w:id="157" w:author="Nguyễn Đức Minh Trí" w:date="2021-05-28T22:17:00Z">
              <w:tcPr>
                <w:tcW w:w="1363" w:type="dxa"/>
                <w:tcBorders>
                  <w:top w:val="single" w:sz="6" w:space="0" w:color="auto"/>
                  <w:left w:val="single" w:sz="6" w:space="0" w:color="auto"/>
                  <w:bottom w:val="single" w:sz="6" w:space="0" w:color="auto"/>
                  <w:right w:val="single" w:sz="6" w:space="0" w:color="auto"/>
                </w:tcBorders>
              </w:tcPr>
            </w:tcPrChange>
          </w:tcPr>
          <w:p w14:paraId="4C4F4222" w14:textId="4FE03A17" w:rsidR="00E95D0C" w:rsidRPr="002B6375" w:rsidRDefault="002B6375" w:rsidP="00243FC7">
            <w:pPr>
              <w:keepLines/>
              <w:spacing w:after="120" w:line="276" w:lineRule="auto"/>
              <w:jc w:val="center"/>
              <w:rPr>
                <w:rFonts w:eastAsia="SimSun"/>
                <w:lang w:val="en-US"/>
                <w:rPrChange w:id="158" w:author="Nguyễn Đức Minh Trí" w:date="2021-05-28T22:17:00Z">
                  <w:rPr>
                    <w:rFonts w:eastAsia="SimSun"/>
                    <w:lang w:val="en-US"/>
                  </w:rPr>
                </w:rPrChange>
              </w:rPr>
              <w:pPrChange w:id="159" w:author="Nguyễn Đức Minh Trí" w:date="2021-05-28T22:31:00Z">
                <w:pPr>
                  <w:keepLines/>
                  <w:spacing w:after="120"/>
                  <w:jc w:val="center"/>
                </w:pPr>
              </w:pPrChange>
            </w:pPr>
            <w:ins w:id="160" w:author="Nguyễn Đức Minh Trí" w:date="2021-05-28T22:17:00Z">
              <w:r w:rsidRPr="002B6375">
                <w:rPr>
                  <w:rFonts w:eastAsia="SimSun"/>
                  <w:lang w:val="en-US"/>
                  <w:rPrChange w:id="161" w:author="Nguyễn Đức Minh Trí" w:date="2021-05-28T22:17:00Z">
                    <w:rPr>
                      <w:rFonts w:eastAsia="SimSun"/>
                      <w:lang w:val="en-US"/>
                    </w:rPr>
                  </w:rPrChange>
                </w:rPr>
                <w:t>1.1</w:t>
              </w:r>
            </w:ins>
          </w:p>
        </w:tc>
        <w:tc>
          <w:tcPr>
            <w:tcW w:w="3132" w:type="dxa"/>
            <w:tcBorders>
              <w:top w:val="single" w:sz="6" w:space="0" w:color="auto"/>
              <w:left w:val="single" w:sz="6" w:space="0" w:color="auto"/>
              <w:bottom w:val="single" w:sz="6" w:space="0" w:color="auto"/>
              <w:right w:val="single" w:sz="6" w:space="0" w:color="auto"/>
            </w:tcBorders>
            <w:tcPrChange w:id="162" w:author="Nguyễn Đức Minh Trí" w:date="2021-05-28T22:17:00Z">
              <w:tcPr>
                <w:tcW w:w="3744" w:type="dxa"/>
                <w:tcBorders>
                  <w:top w:val="single" w:sz="6" w:space="0" w:color="auto"/>
                  <w:left w:val="single" w:sz="6" w:space="0" w:color="auto"/>
                  <w:bottom w:val="single" w:sz="6" w:space="0" w:color="auto"/>
                  <w:right w:val="single" w:sz="6" w:space="0" w:color="auto"/>
                </w:tcBorders>
              </w:tcPr>
            </w:tcPrChange>
          </w:tcPr>
          <w:p w14:paraId="17A8E680" w14:textId="4F1327BF" w:rsidR="00E95D0C" w:rsidRPr="002B6375" w:rsidRDefault="00637289" w:rsidP="00243FC7">
            <w:pPr>
              <w:keepLines/>
              <w:spacing w:after="120" w:line="276" w:lineRule="auto"/>
              <w:jc w:val="center"/>
              <w:rPr>
                <w:rFonts w:eastAsia="SimSun"/>
                <w:lang w:val="en-US"/>
                <w:rPrChange w:id="163" w:author="Nguyễn Đức Minh Trí" w:date="2021-05-28T22:17:00Z">
                  <w:rPr>
                    <w:rFonts w:eastAsia="SimSun"/>
                    <w:lang w:val="en-US"/>
                  </w:rPr>
                </w:rPrChange>
              </w:rPr>
              <w:pPrChange w:id="164" w:author="Nguyễn Đức Minh Trí" w:date="2021-05-28T22:31:00Z">
                <w:pPr>
                  <w:keepLines/>
                  <w:spacing w:after="120"/>
                  <w:jc w:val="both"/>
                </w:pPr>
              </w:pPrChange>
            </w:pPr>
            <w:proofErr w:type="spellStart"/>
            <w:ins w:id="165" w:author="Nguyễn Đức Minh Trí" w:date="2021-05-28T23:06:00Z">
              <w:r>
                <w:rPr>
                  <w:rFonts w:eastAsia="SimSun"/>
                  <w:lang w:val="en-US"/>
                </w:rPr>
                <w:t>Sửa</w:t>
              </w:r>
              <w:proofErr w:type="spellEnd"/>
              <w:r>
                <w:rPr>
                  <w:rFonts w:eastAsia="SimSun"/>
                  <w:lang w:val="en-US"/>
                </w:rPr>
                <w:t xml:space="preserve"> </w:t>
              </w:r>
              <w:proofErr w:type="spellStart"/>
              <w:r>
                <w:rPr>
                  <w:rFonts w:eastAsia="SimSun"/>
                  <w:lang w:val="en-US"/>
                </w:rPr>
                <w:t>định</w:t>
              </w:r>
              <w:proofErr w:type="spellEnd"/>
              <w:r>
                <w:rPr>
                  <w:rFonts w:eastAsia="SimSun"/>
                  <w:lang w:val="en-US"/>
                </w:rPr>
                <w:t xml:space="preserve"> </w:t>
              </w:r>
              <w:proofErr w:type="spellStart"/>
              <w:r>
                <w:rPr>
                  <w:rFonts w:eastAsia="SimSun"/>
                  <w:lang w:val="en-US"/>
                </w:rPr>
                <w:t>dạng</w:t>
              </w:r>
              <w:proofErr w:type="spellEnd"/>
              <w:r>
                <w:rPr>
                  <w:rFonts w:eastAsia="SimSun"/>
                  <w:lang w:val="en-US"/>
                </w:rPr>
                <w:t xml:space="preserve"> </w:t>
              </w:r>
              <w:proofErr w:type="spellStart"/>
              <w:r>
                <w:rPr>
                  <w:rFonts w:eastAsia="SimSun"/>
                  <w:lang w:val="en-US"/>
                </w:rPr>
                <w:t>tài</w:t>
              </w:r>
              <w:proofErr w:type="spellEnd"/>
              <w:r>
                <w:rPr>
                  <w:rFonts w:eastAsia="SimSun"/>
                  <w:lang w:val="en-US"/>
                </w:rPr>
                <w:t xml:space="preserve"> </w:t>
              </w:r>
              <w:proofErr w:type="spellStart"/>
              <w:r>
                <w:rPr>
                  <w:rFonts w:eastAsia="SimSun"/>
                  <w:lang w:val="en-US"/>
                </w:rPr>
                <w:t>liệu</w:t>
              </w:r>
            </w:ins>
            <w:proofErr w:type="spellEnd"/>
          </w:p>
        </w:tc>
        <w:tc>
          <w:tcPr>
            <w:tcW w:w="2916" w:type="dxa"/>
            <w:tcBorders>
              <w:top w:val="single" w:sz="6" w:space="0" w:color="auto"/>
              <w:left w:val="single" w:sz="6" w:space="0" w:color="auto"/>
              <w:bottom w:val="single" w:sz="6" w:space="0" w:color="auto"/>
              <w:right w:val="single" w:sz="6" w:space="0" w:color="auto"/>
            </w:tcBorders>
            <w:tcPrChange w:id="166" w:author="Nguyễn Đức Minh Trí" w:date="2021-05-28T22:17:00Z">
              <w:tcPr>
                <w:tcW w:w="2304" w:type="dxa"/>
                <w:tcBorders>
                  <w:top w:val="single" w:sz="6" w:space="0" w:color="auto"/>
                  <w:left w:val="single" w:sz="6" w:space="0" w:color="auto"/>
                  <w:bottom w:val="single" w:sz="6" w:space="0" w:color="auto"/>
                  <w:right w:val="single" w:sz="6" w:space="0" w:color="auto"/>
                </w:tcBorders>
              </w:tcPr>
            </w:tcPrChange>
          </w:tcPr>
          <w:p w14:paraId="459F6F4D" w14:textId="5F62E87C" w:rsidR="00E95D0C" w:rsidRPr="002B6375" w:rsidRDefault="002B6375" w:rsidP="00243FC7">
            <w:pPr>
              <w:keepLines/>
              <w:spacing w:after="120" w:line="276" w:lineRule="auto"/>
              <w:jc w:val="center"/>
              <w:rPr>
                <w:rFonts w:eastAsia="SimSun"/>
                <w:lang w:val="en-US"/>
                <w:rPrChange w:id="167" w:author="Nguyễn Đức Minh Trí" w:date="2021-05-28T22:17:00Z">
                  <w:rPr>
                    <w:rFonts w:eastAsia="SimSun"/>
                    <w:lang w:val="en-US"/>
                  </w:rPr>
                </w:rPrChange>
              </w:rPr>
              <w:pPrChange w:id="168" w:author="Nguyễn Đức Minh Trí" w:date="2021-05-28T22:31:00Z">
                <w:pPr>
                  <w:keepLines/>
                  <w:spacing w:after="120"/>
                  <w:jc w:val="both"/>
                </w:pPr>
              </w:pPrChange>
            </w:pPr>
            <w:ins w:id="169" w:author="Nguyễn Đức Minh Trí" w:date="2021-05-28T22:17:00Z">
              <w:r>
                <w:rPr>
                  <w:rFonts w:eastAsia="SimSun"/>
                  <w:lang w:val="en-US"/>
                </w:rPr>
                <w:t>Nguyễn Đức Minh Trí</w:t>
              </w:r>
            </w:ins>
          </w:p>
        </w:tc>
      </w:tr>
      <w:tr w:rsidR="00E95D0C" w:rsidRPr="007A1DE8" w14:paraId="14875646" w14:textId="77777777" w:rsidTr="002B6375">
        <w:tc>
          <w:tcPr>
            <w:tcW w:w="2093" w:type="dxa"/>
            <w:tcBorders>
              <w:top w:val="single" w:sz="6" w:space="0" w:color="auto"/>
              <w:left w:val="single" w:sz="6" w:space="0" w:color="auto"/>
              <w:bottom w:val="single" w:sz="6" w:space="0" w:color="auto"/>
              <w:right w:val="single" w:sz="6" w:space="0" w:color="auto"/>
            </w:tcBorders>
            <w:tcPrChange w:id="170" w:author="Nguyễn Đức Minh Trí" w:date="2021-05-28T22:17:00Z">
              <w:tcPr>
                <w:tcW w:w="2093" w:type="dxa"/>
                <w:tcBorders>
                  <w:top w:val="single" w:sz="6" w:space="0" w:color="auto"/>
                  <w:left w:val="single" w:sz="6" w:space="0" w:color="auto"/>
                  <w:bottom w:val="single" w:sz="6" w:space="0" w:color="auto"/>
                  <w:right w:val="single" w:sz="6" w:space="0" w:color="auto"/>
                </w:tcBorders>
              </w:tcPr>
            </w:tcPrChange>
          </w:tcPr>
          <w:p w14:paraId="42BB5126" w14:textId="77777777" w:rsidR="00E95D0C" w:rsidRPr="007A1DE8" w:rsidRDefault="00E95D0C" w:rsidP="00243FC7">
            <w:pPr>
              <w:keepLines/>
              <w:spacing w:after="120" w:line="276" w:lineRule="auto"/>
              <w:jc w:val="both"/>
              <w:rPr>
                <w:rFonts w:eastAsia="SimSun"/>
                <w:lang w:val="en-US"/>
              </w:rPr>
              <w:pPrChange w:id="171" w:author="Nguyễn Đức Minh Trí" w:date="2021-05-28T22:31:00Z">
                <w:pPr>
                  <w:keepLines/>
                  <w:spacing w:after="120"/>
                  <w:jc w:val="both"/>
                </w:pPr>
              </w:pPrChange>
            </w:pPr>
          </w:p>
        </w:tc>
        <w:tc>
          <w:tcPr>
            <w:tcW w:w="1363" w:type="dxa"/>
            <w:tcBorders>
              <w:top w:val="single" w:sz="6" w:space="0" w:color="auto"/>
              <w:left w:val="single" w:sz="6" w:space="0" w:color="auto"/>
              <w:bottom w:val="single" w:sz="6" w:space="0" w:color="auto"/>
              <w:right w:val="single" w:sz="6" w:space="0" w:color="auto"/>
            </w:tcBorders>
            <w:tcPrChange w:id="172" w:author="Nguyễn Đức Minh Trí" w:date="2021-05-28T22:17:00Z">
              <w:tcPr>
                <w:tcW w:w="1363" w:type="dxa"/>
                <w:tcBorders>
                  <w:top w:val="single" w:sz="6" w:space="0" w:color="auto"/>
                  <w:left w:val="single" w:sz="6" w:space="0" w:color="auto"/>
                  <w:bottom w:val="single" w:sz="6" w:space="0" w:color="auto"/>
                  <w:right w:val="single" w:sz="6" w:space="0" w:color="auto"/>
                </w:tcBorders>
              </w:tcPr>
            </w:tcPrChange>
          </w:tcPr>
          <w:p w14:paraId="2724E9A9" w14:textId="77777777" w:rsidR="00E95D0C" w:rsidRPr="007A1DE8" w:rsidRDefault="00E95D0C" w:rsidP="00243FC7">
            <w:pPr>
              <w:keepLines/>
              <w:spacing w:after="120" w:line="276" w:lineRule="auto"/>
              <w:jc w:val="both"/>
              <w:rPr>
                <w:rFonts w:eastAsia="SimSun"/>
                <w:lang w:val="en-US"/>
              </w:rPr>
              <w:pPrChange w:id="173" w:author="Nguyễn Đức Minh Trí" w:date="2021-05-28T22:31:00Z">
                <w:pPr>
                  <w:keepLines/>
                  <w:spacing w:after="120"/>
                  <w:jc w:val="both"/>
                </w:pPr>
              </w:pPrChange>
            </w:pPr>
          </w:p>
        </w:tc>
        <w:tc>
          <w:tcPr>
            <w:tcW w:w="3132" w:type="dxa"/>
            <w:tcBorders>
              <w:top w:val="single" w:sz="6" w:space="0" w:color="auto"/>
              <w:left w:val="single" w:sz="6" w:space="0" w:color="auto"/>
              <w:bottom w:val="single" w:sz="6" w:space="0" w:color="auto"/>
              <w:right w:val="single" w:sz="6" w:space="0" w:color="auto"/>
            </w:tcBorders>
            <w:tcPrChange w:id="174" w:author="Nguyễn Đức Minh Trí" w:date="2021-05-28T22:17:00Z">
              <w:tcPr>
                <w:tcW w:w="3744" w:type="dxa"/>
                <w:tcBorders>
                  <w:top w:val="single" w:sz="6" w:space="0" w:color="auto"/>
                  <w:left w:val="single" w:sz="6" w:space="0" w:color="auto"/>
                  <w:bottom w:val="single" w:sz="6" w:space="0" w:color="auto"/>
                  <w:right w:val="single" w:sz="6" w:space="0" w:color="auto"/>
                </w:tcBorders>
              </w:tcPr>
            </w:tcPrChange>
          </w:tcPr>
          <w:p w14:paraId="4E24BD7A" w14:textId="77777777" w:rsidR="00E95D0C" w:rsidRPr="007A1DE8" w:rsidRDefault="00E95D0C" w:rsidP="00243FC7">
            <w:pPr>
              <w:keepLines/>
              <w:spacing w:after="120" w:line="276" w:lineRule="auto"/>
              <w:jc w:val="both"/>
              <w:rPr>
                <w:rFonts w:eastAsia="SimSun"/>
                <w:lang w:val="en-US"/>
              </w:rPr>
              <w:pPrChange w:id="175" w:author="Nguyễn Đức Minh Trí" w:date="2021-05-28T22:31:00Z">
                <w:pPr>
                  <w:keepLines/>
                  <w:spacing w:after="120"/>
                  <w:jc w:val="both"/>
                </w:pPr>
              </w:pPrChange>
            </w:pPr>
          </w:p>
        </w:tc>
        <w:tc>
          <w:tcPr>
            <w:tcW w:w="2916" w:type="dxa"/>
            <w:tcBorders>
              <w:top w:val="single" w:sz="6" w:space="0" w:color="auto"/>
              <w:left w:val="single" w:sz="6" w:space="0" w:color="auto"/>
              <w:bottom w:val="single" w:sz="6" w:space="0" w:color="auto"/>
              <w:right w:val="single" w:sz="6" w:space="0" w:color="auto"/>
            </w:tcBorders>
            <w:tcPrChange w:id="176" w:author="Nguyễn Đức Minh Trí" w:date="2021-05-28T22:17:00Z">
              <w:tcPr>
                <w:tcW w:w="2304" w:type="dxa"/>
                <w:tcBorders>
                  <w:top w:val="single" w:sz="6" w:space="0" w:color="auto"/>
                  <w:left w:val="single" w:sz="6" w:space="0" w:color="auto"/>
                  <w:bottom w:val="single" w:sz="6" w:space="0" w:color="auto"/>
                  <w:right w:val="single" w:sz="6" w:space="0" w:color="auto"/>
                </w:tcBorders>
              </w:tcPr>
            </w:tcPrChange>
          </w:tcPr>
          <w:p w14:paraId="7285DD4A" w14:textId="77777777" w:rsidR="00E95D0C" w:rsidRPr="007A1DE8" w:rsidRDefault="00E95D0C" w:rsidP="00243FC7">
            <w:pPr>
              <w:keepLines/>
              <w:spacing w:after="120" w:line="276" w:lineRule="auto"/>
              <w:jc w:val="both"/>
              <w:rPr>
                <w:rFonts w:eastAsia="SimSun"/>
                <w:lang w:val="en-US"/>
              </w:rPr>
              <w:pPrChange w:id="177" w:author="Nguyễn Đức Minh Trí" w:date="2021-05-28T22:31:00Z">
                <w:pPr>
                  <w:keepLines/>
                  <w:spacing w:after="120"/>
                  <w:jc w:val="both"/>
                </w:pPr>
              </w:pPrChange>
            </w:pPr>
          </w:p>
        </w:tc>
      </w:tr>
      <w:tr w:rsidR="00E95D0C" w:rsidRPr="007A1DE8" w14:paraId="21DFD4A1" w14:textId="77777777" w:rsidTr="002B6375">
        <w:tc>
          <w:tcPr>
            <w:tcW w:w="2093" w:type="dxa"/>
            <w:tcBorders>
              <w:top w:val="single" w:sz="6" w:space="0" w:color="auto"/>
              <w:left w:val="single" w:sz="6" w:space="0" w:color="auto"/>
              <w:bottom w:val="single" w:sz="6" w:space="0" w:color="auto"/>
              <w:right w:val="single" w:sz="6" w:space="0" w:color="auto"/>
            </w:tcBorders>
            <w:tcPrChange w:id="178" w:author="Nguyễn Đức Minh Trí" w:date="2021-05-28T22:17:00Z">
              <w:tcPr>
                <w:tcW w:w="2093" w:type="dxa"/>
                <w:tcBorders>
                  <w:top w:val="single" w:sz="6" w:space="0" w:color="auto"/>
                  <w:left w:val="single" w:sz="6" w:space="0" w:color="auto"/>
                  <w:bottom w:val="single" w:sz="6" w:space="0" w:color="auto"/>
                  <w:right w:val="single" w:sz="6" w:space="0" w:color="auto"/>
                </w:tcBorders>
              </w:tcPr>
            </w:tcPrChange>
          </w:tcPr>
          <w:p w14:paraId="27056E9C" w14:textId="77777777" w:rsidR="00E95D0C" w:rsidRPr="007A1DE8" w:rsidRDefault="00E95D0C" w:rsidP="00243FC7">
            <w:pPr>
              <w:keepLines/>
              <w:spacing w:after="120" w:line="276" w:lineRule="auto"/>
              <w:jc w:val="both"/>
              <w:rPr>
                <w:rFonts w:eastAsia="SimSun"/>
                <w:lang w:val="en-US"/>
              </w:rPr>
              <w:pPrChange w:id="179" w:author="Nguyễn Đức Minh Trí" w:date="2021-05-28T22:31:00Z">
                <w:pPr>
                  <w:keepLines/>
                  <w:spacing w:after="120"/>
                  <w:jc w:val="both"/>
                </w:pPr>
              </w:pPrChange>
            </w:pPr>
          </w:p>
        </w:tc>
        <w:tc>
          <w:tcPr>
            <w:tcW w:w="1363" w:type="dxa"/>
            <w:tcBorders>
              <w:top w:val="single" w:sz="6" w:space="0" w:color="auto"/>
              <w:left w:val="single" w:sz="6" w:space="0" w:color="auto"/>
              <w:bottom w:val="single" w:sz="6" w:space="0" w:color="auto"/>
              <w:right w:val="single" w:sz="6" w:space="0" w:color="auto"/>
            </w:tcBorders>
            <w:tcPrChange w:id="180" w:author="Nguyễn Đức Minh Trí" w:date="2021-05-28T22:17:00Z">
              <w:tcPr>
                <w:tcW w:w="1363" w:type="dxa"/>
                <w:tcBorders>
                  <w:top w:val="single" w:sz="6" w:space="0" w:color="auto"/>
                  <w:left w:val="single" w:sz="6" w:space="0" w:color="auto"/>
                  <w:bottom w:val="single" w:sz="6" w:space="0" w:color="auto"/>
                  <w:right w:val="single" w:sz="6" w:space="0" w:color="auto"/>
                </w:tcBorders>
              </w:tcPr>
            </w:tcPrChange>
          </w:tcPr>
          <w:p w14:paraId="16710C79" w14:textId="77777777" w:rsidR="00E95D0C" w:rsidRPr="007A1DE8" w:rsidRDefault="00E95D0C" w:rsidP="00243FC7">
            <w:pPr>
              <w:keepLines/>
              <w:spacing w:after="120" w:line="276" w:lineRule="auto"/>
              <w:jc w:val="both"/>
              <w:rPr>
                <w:rFonts w:eastAsia="SimSun"/>
                <w:lang w:val="en-US"/>
              </w:rPr>
              <w:pPrChange w:id="181" w:author="Nguyễn Đức Minh Trí" w:date="2021-05-28T22:31:00Z">
                <w:pPr>
                  <w:keepLines/>
                  <w:spacing w:after="120"/>
                  <w:jc w:val="both"/>
                </w:pPr>
              </w:pPrChange>
            </w:pPr>
          </w:p>
        </w:tc>
        <w:tc>
          <w:tcPr>
            <w:tcW w:w="3132" w:type="dxa"/>
            <w:tcBorders>
              <w:top w:val="single" w:sz="6" w:space="0" w:color="auto"/>
              <w:left w:val="single" w:sz="6" w:space="0" w:color="auto"/>
              <w:bottom w:val="single" w:sz="6" w:space="0" w:color="auto"/>
              <w:right w:val="single" w:sz="6" w:space="0" w:color="auto"/>
            </w:tcBorders>
            <w:tcPrChange w:id="182" w:author="Nguyễn Đức Minh Trí" w:date="2021-05-28T22:17:00Z">
              <w:tcPr>
                <w:tcW w:w="3744" w:type="dxa"/>
                <w:tcBorders>
                  <w:top w:val="single" w:sz="6" w:space="0" w:color="auto"/>
                  <w:left w:val="single" w:sz="6" w:space="0" w:color="auto"/>
                  <w:bottom w:val="single" w:sz="6" w:space="0" w:color="auto"/>
                  <w:right w:val="single" w:sz="6" w:space="0" w:color="auto"/>
                </w:tcBorders>
              </w:tcPr>
            </w:tcPrChange>
          </w:tcPr>
          <w:p w14:paraId="09F84179" w14:textId="77777777" w:rsidR="00E95D0C" w:rsidRPr="007A1DE8" w:rsidRDefault="00E95D0C" w:rsidP="00243FC7">
            <w:pPr>
              <w:keepLines/>
              <w:spacing w:after="120" w:line="276" w:lineRule="auto"/>
              <w:jc w:val="both"/>
              <w:rPr>
                <w:rFonts w:eastAsia="SimSun"/>
                <w:lang w:val="en-US"/>
              </w:rPr>
              <w:pPrChange w:id="183" w:author="Nguyễn Đức Minh Trí" w:date="2021-05-28T22:31:00Z">
                <w:pPr>
                  <w:keepLines/>
                  <w:spacing w:after="120"/>
                  <w:jc w:val="both"/>
                </w:pPr>
              </w:pPrChange>
            </w:pPr>
          </w:p>
        </w:tc>
        <w:tc>
          <w:tcPr>
            <w:tcW w:w="2916" w:type="dxa"/>
            <w:tcBorders>
              <w:top w:val="single" w:sz="6" w:space="0" w:color="auto"/>
              <w:left w:val="single" w:sz="6" w:space="0" w:color="auto"/>
              <w:bottom w:val="single" w:sz="6" w:space="0" w:color="auto"/>
              <w:right w:val="single" w:sz="6" w:space="0" w:color="auto"/>
            </w:tcBorders>
            <w:tcPrChange w:id="184" w:author="Nguyễn Đức Minh Trí" w:date="2021-05-28T22:17:00Z">
              <w:tcPr>
                <w:tcW w:w="2304" w:type="dxa"/>
                <w:tcBorders>
                  <w:top w:val="single" w:sz="6" w:space="0" w:color="auto"/>
                  <w:left w:val="single" w:sz="6" w:space="0" w:color="auto"/>
                  <w:bottom w:val="single" w:sz="6" w:space="0" w:color="auto"/>
                  <w:right w:val="single" w:sz="6" w:space="0" w:color="auto"/>
                </w:tcBorders>
              </w:tcPr>
            </w:tcPrChange>
          </w:tcPr>
          <w:p w14:paraId="13F46553" w14:textId="77777777" w:rsidR="00E95D0C" w:rsidRPr="007A1DE8" w:rsidRDefault="00E95D0C" w:rsidP="00243FC7">
            <w:pPr>
              <w:keepLines/>
              <w:spacing w:after="120" w:line="276" w:lineRule="auto"/>
              <w:jc w:val="both"/>
              <w:rPr>
                <w:rFonts w:eastAsia="SimSun"/>
                <w:lang w:val="en-US"/>
              </w:rPr>
              <w:pPrChange w:id="185" w:author="Nguyễn Đức Minh Trí" w:date="2021-05-28T22:31:00Z">
                <w:pPr>
                  <w:keepLines/>
                  <w:spacing w:after="120"/>
                  <w:jc w:val="both"/>
                </w:pPr>
              </w:pPrChange>
            </w:pPr>
          </w:p>
        </w:tc>
      </w:tr>
    </w:tbl>
    <w:p w14:paraId="7A8D030F" w14:textId="7C1800CA" w:rsidR="002B6375" w:rsidDel="000024C8" w:rsidRDefault="002B6375" w:rsidP="000024C8">
      <w:pPr>
        <w:pStyle w:val="Title"/>
        <w:tabs>
          <w:tab w:val="left" w:pos="5160"/>
        </w:tabs>
        <w:spacing w:line="276" w:lineRule="auto"/>
        <w:jc w:val="left"/>
        <w:rPr>
          <w:del w:id="186" w:author="Nguyễn Đức Minh Trí" w:date="2021-05-28T22:45:00Z"/>
        </w:rPr>
      </w:pPr>
    </w:p>
    <w:p w14:paraId="3FE33F84" w14:textId="0C0887CB" w:rsidR="000024C8" w:rsidRDefault="000024C8" w:rsidP="000024C8">
      <w:pPr>
        <w:rPr>
          <w:ins w:id="187" w:author="Nguyễn Đức Minh Trí" w:date="2021-05-28T22:49:00Z"/>
        </w:rPr>
      </w:pPr>
    </w:p>
    <w:p w14:paraId="3E4E2C3F" w14:textId="58043AE3" w:rsidR="000024C8" w:rsidRDefault="000024C8" w:rsidP="000024C8">
      <w:pPr>
        <w:rPr>
          <w:ins w:id="188" w:author="Nguyễn Đức Minh Trí" w:date="2021-05-28T22:49:00Z"/>
        </w:rPr>
      </w:pPr>
    </w:p>
    <w:p w14:paraId="3553F3AD" w14:textId="70B80C2F" w:rsidR="000024C8" w:rsidRDefault="000024C8" w:rsidP="000024C8">
      <w:pPr>
        <w:rPr>
          <w:ins w:id="189" w:author="Nguyễn Đức Minh Trí" w:date="2021-05-28T22:49:00Z"/>
        </w:rPr>
      </w:pPr>
    </w:p>
    <w:p w14:paraId="5FB86D32" w14:textId="4141F666" w:rsidR="000024C8" w:rsidRDefault="000024C8" w:rsidP="000024C8">
      <w:pPr>
        <w:rPr>
          <w:ins w:id="190" w:author="Nguyễn Đức Minh Trí" w:date="2021-05-28T22:49:00Z"/>
        </w:rPr>
      </w:pPr>
    </w:p>
    <w:p w14:paraId="1A967BBA" w14:textId="1A154BCA" w:rsidR="000024C8" w:rsidRDefault="000024C8" w:rsidP="000024C8">
      <w:pPr>
        <w:rPr>
          <w:ins w:id="191" w:author="Nguyễn Đức Minh Trí" w:date="2021-05-28T22:49:00Z"/>
        </w:rPr>
      </w:pPr>
    </w:p>
    <w:p w14:paraId="3E094738" w14:textId="04FE0A16" w:rsidR="000024C8" w:rsidRDefault="000024C8" w:rsidP="000024C8">
      <w:pPr>
        <w:rPr>
          <w:ins w:id="192" w:author="Nguyễn Đức Minh Trí" w:date="2021-05-28T22:49:00Z"/>
        </w:rPr>
      </w:pPr>
    </w:p>
    <w:p w14:paraId="20D5A032" w14:textId="3E6F6C77" w:rsidR="000024C8" w:rsidRDefault="000024C8" w:rsidP="000024C8">
      <w:pPr>
        <w:rPr>
          <w:ins w:id="193" w:author="Nguyễn Đức Minh Trí" w:date="2021-05-28T22:49:00Z"/>
        </w:rPr>
      </w:pPr>
    </w:p>
    <w:p w14:paraId="53A0E3F3" w14:textId="5E55CF7F" w:rsidR="000024C8" w:rsidRDefault="000024C8" w:rsidP="000024C8">
      <w:pPr>
        <w:rPr>
          <w:ins w:id="194" w:author="Nguyễn Đức Minh Trí" w:date="2021-05-28T22:49:00Z"/>
        </w:rPr>
      </w:pPr>
    </w:p>
    <w:p w14:paraId="1D061C65" w14:textId="0E7C1FB1" w:rsidR="000024C8" w:rsidRDefault="000024C8" w:rsidP="000024C8">
      <w:pPr>
        <w:rPr>
          <w:ins w:id="195" w:author="Nguyễn Đức Minh Trí" w:date="2021-05-28T22:49:00Z"/>
        </w:rPr>
      </w:pPr>
    </w:p>
    <w:p w14:paraId="4AD88A57" w14:textId="703FF88E" w:rsidR="000024C8" w:rsidRDefault="000024C8" w:rsidP="000024C8">
      <w:pPr>
        <w:rPr>
          <w:ins w:id="196" w:author="Nguyễn Đức Minh Trí" w:date="2021-05-28T22:49:00Z"/>
        </w:rPr>
      </w:pPr>
    </w:p>
    <w:p w14:paraId="612F4E54" w14:textId="6EDCD856" w:rsidR="000024C8" w:rsidRDefault="000024C8" w:rsidP="000024C8">
      <w:pPr>
        <w:rPr>
          <w:ins w:id="197" w:author="Nguyễn Đức Minh Trí" w:date="2021-05-28T22:49:00Z"/>
        </w:rPr>
      </w:pPr>
    </w:p>
    <w:p w14:paraId="296443B2" w14:textId="0685BF3C" w:rsidR="000024C8" w:rsidRDefault="000024C8" w:rsidP="000024C8">
      <w:pPr>
        <w:rPr>
          <w:ins w:id="198" w:author="Nguyễn Đức Minh Trí" w:date="2021-05-28T22:49:00Z"/>
        </w:rPr>
      </w:pPr>
    </w:p>
    <w:p w14:paraId="540623C8" w14:textId="0A979856" w:rsidR="000024C8" w:rsidRDefault="000024C8" w:rsidP="000024C8">
      <w:pPr>
        <w:rPr>
          <w:ins w:id="199" w:author="Nguyễn Đức Minh Trí" w:date="2021-05-28T22:49:00Z"/>
        </w:rPr>
      </w:pPr>
    </w:p>
    <w:p w14:paraId="74BBC533" w14:textId="62892AF0" w:rsidR="000024C8" w:rsidRDefault="000024C8" w:rsidP="000024C8">
      <w:pPr>
        <w:rPr>
          <w:ins w:id="200" w:author="Nguyễn Đức Minh Trí" w:date="2021-05-28T22:49:00Z"/>
        </w:rPr>
      </w:pPr>
    </w:p>
    <w:p w14:paraId="43412B4E" w14:textId="36271B50" w:rsidR="000024C8" w:rsidRDefault="000024C8" w:rsidP="000024C8">
      <w:pPr>
        <w:rPr>
          <w:ins w:id="201" w:author="Nguyễn Đức Minh Trí" w:date="2021-05-28T22:49:00Z"/>
        </w:rPr>
      </w:pPr>
    </w:p>
    <w:p w14:paraId="154FACF3" w14:textId="2CAA946F" w:rsidR="000024C8" w:rsidRDefault="000024C8" w:rsidP="000024C8">
      <w:pPr>
        <w:rPr>
          <w:ins w:id="202" w:author="Nguyễn Đức Minh Trí" w:date="2021-05-28T22:49:00Z"/>
        </w:rPr>
      </w:pPr>
    </w:p>
    <w:p w14:paraId="270D3BF8" w14:textId="41C2642C" w:rsidR="000024C8" w:rsidRDefault="000024C8" w:rsidP="000024C8">
      <w:pPr>
        <w:rPr>
          <w:ins w:id="203" w:author="Nguyễn Đức Minh Trí" w:date="2021-05-28T22:49:00Z"/>
        </w:rPr>
      </w:pPr>
    </w:p>
    <w:p w14:paraId="5989C5F9" w14:textId="157CC112" w:rsidR="000024C8" w:rsidRDefault="000024C8" w:rsidP="000024C8">
      <w:pPr>
        <w:rPr>
          <w:ins w:id="204" w:author="Nguyễn Đức Minh Trí" w:date="2021-05-28T22:49:00Z"/>
        </w:rPr>
      </w:pPr>
    </w:p>
    <w:p w14:paraId="6E077A52" w14:textId="2FEC9121" w:rsidR="000024C8" w:rsidRDefault="000024C8" w:rsidP="000024C8">
      <w:pPr>
        <w:rPr>
          <w:ins w:id="205" w:author="Nguyễn Đức Minh Trí" w:date="2021-05-28T22:49:00Z"/>
        </w:rPr>
      </w:pPr>
    </w:p>
    <w:p w14:paraId="218863D9" w14:textId="086B52E7" w:rsidR="000024C8" w:rsidRDefault="000024C8" w:rsidP="000024C8">
      <w:pPr>
        <w:rPr>
          <w:ins w:id="206" w:author="Nguyễn Đức Minh Trí" w:date="2021-05-28T22:49:00Z"/>
        </w:rPr>
      </w:pPr>
    </w:p>
    <w:p w14:paraId="18581DF2" w14:textId="07817EF8" w:rsidR="000024C8" w:rsidRDefault="000024C8" w:rsidP="000024C8">
      <w:pPr>
        <w:rPr>
          <w:ins w:id="207" w:author="Nguyễn Đức Minh Trí" w:date="2021-05-28T22:49:00Z"/>
        </w:rPr>
      </w:pPr>
    </w:p>
    <w:p w14:paraId="0DF0B076" w14:textId="65AE5377" w:rsidR="000024C8" w:rsidRDefault="000024C8" w:rsidP="000024C8">
      <w:pPr>
        <w:rPr>
          <w:ins w:id="208" w:author="Nguyễn Đức Minh Trí" w:date="2021-05-28T22:49:00Z"/>
        </w:rPr>
      </w:pPr>
    </w:p>
    <w:p w14:paraId="6BC4E9B3" w14:textId="7C466053" w:rsidR="000024C8" w:rsidRDefault="000024C8" w:rsidP="000024C8">
      <w:pPr>
        <w:rPr>
          <w:ins w:id="209" w:author="Nguyễn Đức Minh Trí" w:date="2021-05-28T22:49:00Z"/>
        </w:rPr>
      </w:pPr>
    </w:p>
    <w:p w14:paraId="32EA4A5D" w14:textId="61338F26" w:rsidR="000024C8" w:rsidRDefault="000024C8" w:rsidP="000024C8">
      <w:pPr>
        <w:rPr>
          <w:ins w:id="210" w:author="Nguyễn Đức Minh Trí" w:date="2021-05-28T22:49:00Z"/>
        </w:rPr>
      </w:pPr>
    </w:p>
    <w:p w14:paraId="12079BF2" w14:textId="48F63F0C" w:rsidR="000024C8" w:rsidRDefault="000024C8" w:rsidP="000024C8">
      <w:pPr>
        <w:rPr>
          <w:ins w:id="211" w:author="Nguyễn Đức Minh Trí" w:date="2021-05-28T22:49:00Z"/>
        </w:rPr>
      </w:pPr>
    </w:p>
    <w:p w14:paraId="29DD88AD" w14:textId="32D11C1B" w:rsidR="000024C8" w:rsidRDefault="000024C8" w:rsidP="000024C8">
      <w:pPr>
        <w:rPr>
          <w:ins w:id="212" w:author="Nguyễn Đức Minh Trí" w:date="2021-05-28T22:49:00Z"/>
        </w:rPr>
      </w:pPr>
    </w:p>
    <w:p w14:paraId="1B3007AF" w14:textId="1CA3902E" w:rsidR="000024C8" w:rsidRDefault="000024C8" w:rsidP="000024C8">
      <w:pPr>
        <w:rPr>
          <w:ins w:id="213" w:author="Nguyễn Đức Minh Trí" w:date="2021-05-28T22:49:00Z"/>
        </w:rPr>
      </w:pPr>
    </w:p>
    <w:p w14:paraId="49DEF2C0" w14:textId="091398E1" w:rsidR="000024C8" w:rsidRDefault="000024C8" w:rsidP="000024C8">
      <w:pPr>
        <w:rPr>
          <w:ins w:id="214" w:author="Nguyễn Đức Minh Trí" w:date="2021-05-28T22:49:00Z"/>
        </w:rPr>
      </w:pPr>
    </w:p>
    <w:p w14:paraId="4FDC9D25" w14:textId="4A31E1DB" w:rsidR="000024C8" w:rsidRDefault="000024C8" w:rsidP="000024C8">
      <w:pPr>
        <w:rPr>
          <w:ins w:id="215" w:author="Nguyễn Đức Minh Trí" w:date="2021-05-28T23:05:00Z"/>
        </w:rPr>
      </w:pPr>
    </w:p>
    <w:p w14:paraId="76B26BB1" w14:textId="35DA5D0A" w:rsidR="00637289" w:rsidRDefault="00637289" w:rsidP="000024C8">
      <w:pPr>
        <w:rPr>
          <w:ins w:id="216" w:author="Nguyễn Đức Minh Trí" w:date="2021-05-28T23:05:00Z"/>
        </w:rPr>
      </w:pPr>
    </w:p>
    <w:p w14:paraId="1530064D" w14:textId="6E6E7E41" w:rsidR="00637289" w:rsidRDefault="00637289" w:rsidP="000024C8">
      <w:pPr>
        <w:rPr>
          <w:ins w:id="217" w:author="Nguyễn Đức Minh Trí" w:date="2021-05-28T23:05:00Z"/>
        </w:rPr>
      </w:pPr>
    </w:p>
    <w:p w14:paraId="1FEE6BFE" w14:textId="18B1A3CD" w:rsidR="00637289" w:rsidRDefault="00637289" w:rsidP="000024C8">
      <w:pPr>
        <w:rPr>
          <w:ins w:id="218" w:author="Nguyễn Đức Minh Trí" w:date="2021-05-28T23:05:00Z"/>
        </w:rPr>
      </w:pPr>
    </w:p>
    <w:p w14:paraId="71E5AF9C" w14:textId="138EE019" w:rsidR="00637289" w:rsidRDefault="00637289" w:rsidP="000024C8">
      <w:pPr>
        <w:rPr>
          <w:ins w:id="219" w:author="Nguyễn Đức Minh Trí" w:date="2021-05-28T23:05:00Z"/>
        </w:rPr>
      </w:pPr>
    </w:p>
    <w:p w14:paraId="6B37CC43" w14:textId="77777777" w:rsidR="00637289" w:rsidRDefault="00637289" w:rsidP="000024C8">
      <w:pPr>
        <w:rPr>
          <w:ins w:id="220" w:author="Nguyễn Đức Minh Trí" w:date="2021-05-28T22:49:00Z"/>
        </w:rPr>
      </w:pPr>
    </w:p>
    <w:p w14:paraId="6351CCE9" w14:textId="542F0340" w:rsidR="000024C8" w:rsidRDefault="000024C8" w:rsidP="000024C8">
      <w:pPr>
        <w:rPr>
          <w:ins w:id="221" w:author="Nguyễn Đức Minh Trí" w:date="2021-05-28T22:49:00Z"/>
        </w:rPr>
      </w:pPr>
    </w:p>
    <w:p w14:paraId="2A9C8AB7" w14:textId="52824780" w:rsidR="000024C8" w:rsidRDefault="000024C8" w:rsidP="000024C8">
      <w:pPr>
        <w:rPr>
          <w:ins w:id="222" w:author="Nguyễn Đức Minh Trí" w:date="2021-05-28T22:49:00Z"/>
        </w:rPr>
      </w:pPr>
    </w:p>
    <w:p w14:paraId="40DBDA50" w14:textId="6CE24753" w:rsidR="002B6375" w:rsidRPr="002B6375" w:rsidDel="000024C8" w:rsidRDefault="002B6375" w:rsidP="00243FC7">
      <w:pPr>
        <w:spacing w:line="276" w:lineRule="auto"/>
        <w:rPr>
          <w:del w:id="223" w:author="Nguyễn Đức Minh Trí" w:date="2021-05-28T22:45:00Z"/>
        </w:rPr>
        <w:pPrChange w:id="224" w:author="Nguyễn Đức Minh Trí" w:date="2021-05-28T22:31:00Z">
          <w:pPr/>
        </w:pPrChange>
      </w:pPr>
    </w:p>
    <w:p w14:paraId="0627707B" w14:textId="77777777" w:rsidR="002B6375" w:rsidRPr="002B6375" w:rsidDel="000024C8" w:rsidRDefault="002B6375" w:rsidP="00243FC7">
      <w:pPr>
        <w:spacing w:line="276" w:lineRule="auto"/>
        <w:rPr>
          <w:del w:id="225" w:author="Nguyễn Đức Minh Trí" w:date="2021-05-28T22:45:00Z"/>
        </w:rPr>
        <w:pPrChange w:id="226" w:author="Nguyễn Đức Minh Trí" w:date="2021-05-28T22:31:00Z">
          <w:pPr/>
        </w:pPrChange>
      </w:pPr>
    </w:p>
    <w:p w14:paraId="178B1B44" w14:textId="77777777" w:rsidR="002B6375" w:rsidRPr="002B6375" w:rsidDel="000024C8" w:rsidRDefault="002B6375" w:rsidP="00243FC7">
      <w:pPr>
        <w:spacing w:line="276" w:lineRule="auto"/>
        <w:rPr>
          <w:del w:id="227" w:author="Nguyễn Đức Minh Trí" w:date="2021-05-28T22:45:00Z"/>
        </w:rPr>
        <w:pPrChange w:id="228" w:author="Nguyễn Đức Minh Trí" w:date="2021-05-28T22:31:00Z">
          <w:pPr/>
        </w:pPrChange>
      </w:pPr>
    </w:p>
    <w:p w14:paraId="2FBF36B7" w14:textId="05116240" w:rsidR="002B6375" w:rsidRPr="002B6375" w:rsidDel="000024C8" w:rsidRDefault="002B6375" w:rsidP="00243FC7">
      <w:pPr>
        <w:spacing w:line="276" w:lineRule="auto"/>
        <w:rPr>
          <w:del w:id="229" w:author="Nguyễn Đức Minh Trí" w:date="2021-05-28T22:45:00Z"/>
        </w:rPr>
        <w:pPrChange w:id="230" w:author="Nguyễn Đức Minh Trí" w:date="2021-05-28T22:31:00Z">
          <w:pPr/>
        </w:pPrChange>
      </w:pPr>
    </w:p>
    <w:p w14:paraId="645D5820" w14:textId="77777777" w:rsidR="002B6375" w:rsidDel="000024C8" w:rsidRDefault="002B6375" w:rsidP="00243FC7">
      <w:pPr>
        <w:pStyle w:val="Title"/>
        <w:spacing w:line="276" w:lineRule="auto"/>
        <w:rPr>
          <w:del w:id="231" w:author="Nguyễn Đức Minh Trí" w:date="2021-05-28T22:45:00Z"/>
        </w:rPr>
        <w:pPrChange w:id="232" w:author="Nguyễn Đức Minh Trí" w:date="2021-05-28T22:31:00Z">
          <w:pPr>
            <w:pStyle w:val="Title"/>
          </w:pPr>
        </w:pPrChange>
      </w:pPr>
    </w:p>
    <w:p w14:paraId="6F58C39D" w14:textId="3B5555FF" w:rsidR="002B6375" w:rsidDel="000024C8" w:rsidRDefault="002B6375" w:rsidP="00243FC7">
      <w:pPr>
        <w:pStyle w:val="Title"/>
        <w:tabs>
          <w:tab w:val="left" w:pos="5160"/>
        </w:tabs>
        <w:spacing w:line="276" w:lineRule="auto"/>
        <w:jc w:val="left"/>
        <w:rPr>
          <w:del w:id="233" w:author="Nguyễn Đức Minh Trí" w:date="2021-05-28T22:45:00Z"/>
        </w:rPr>
        <w:pPrChange w:id="234" w:author="Nguyễn Đức Minh Trí" w:date="2021-05-28T22:31:00Z">
          <w:pPr>
            <w:pStyle w:val="Title"/>
            <w:tabs>
              <w:tab w:val="left" w:pos="5160"/>
            </w:tabs>
            <w:jc w:val="left"/>
          </w:pPr>
        </w:pPrChange>
      </w:pPr>
      <w:del w:id="235" w:author="Nguyễn Đức Minh Trí" w:date="2021-05-28T22:45:00Z">
        <w:r w:rsidDel="000024C8">
          <w:tab/>
        </w:r>
      </w:del>
    </w:p>
    <w:p w14:paraId="4F601DC8" w14:textId="1493C867" w:rsidR="00243FC7" w:rsidRDefault="007A1DE8" w:rsidP="000024C8">
      <w:pPr>
        <w:pStyle w:val="Title"/>
        <w:tabs>
          <w:tab w:val="left" w:pos="5160"/>
        </w:tabs>
        <w:spacing w:line="276" w:lineRule="auto"/>
        <w:jc w:val="left"/>
        <w:rPr>
          <w:ins w:id="236" w:author="Nguyễn Đức Minh Trí" w:date="2021-05-28T22:28:00Z"/>
        </w:rPr>
        <w:pPrChange w:id="237" w:author="Nguyễn Đức Minh Trí" w:date="2021-05-28T22:45:00Z">
          <w:pPr>
            <w:pStyle w:val="Title"/>
            <w:spacing w:line="360" w:lineRule="auto"/>
          </w:pPr>
        </w:pPrChange>
      </w:pPr>
      <w:del w:id="238" w:author="Nguyễn Đức Minh Trí" w:date="2021-05-28T22:45:00Z">
        <w:r w:rsidRPr="002B6375" w:rsidDel="000024C8">
          <w:br w:type="page"/>
        </w:r>
      </w:del>
    </w:p>
    <w:customXmlInsRangeStart w:id="239" w:author="Nguyễn Đức Minh Trí" w:date="2021-05-28T22:33:00Z"/>
    <w:sdt>
      <w:sdtPr>
        <w:id w:val="-1838834756"/>
        <w:docPartObj>
          <w:docPartGallery w:val="Table of Contents"/>
          <w:docPartUnique/>
        </w:docPartObj>
      </w:sdtPr>
      <w:sdtEndPr>
        <w:rPr>
          <w:b w:val="0"/>
          <w:bCs/>
          <w:noProof/>
          <w:sz w:val="24"/>
        </w:rPr>
      </w:sdtEndPr>
      <w:sdtContent>
        <w:customXmlInsRangeEnd w:id="239"/>
        <w:p w14:paraId="5DF40019" w14:textId="7D4A1B9E" w:rsidR="00243FC7" w:rsidRDefault="00243FC7" w:rsidP="00243FC7">
          <w:pPr>
            <w:pStyle w:val="Title"/>
            <w:spacing w:line="276" w:lineRule="auto"/>
            <w:rPr>
              <w:ins w:id="240" w:author="Nguyễn Đức Minh Trí" w:date="2021-05-28T22:34:00Z"/>
              <w:lang w:val="en-US"/>
            </w:rPr>
          </w:pPr>
          <w:proofErr w:type="spellStart"/>
          <w:ins w:id="241" w:author="Nguyễn Đức Minh Trí" w:date="2021-05-28T22:34:00Z">
            <w:r>
              <w:rPr>
                <w:lang w:val="en-US"/>
              </w:rPr>
              <w:t>Nội</w:t>
            </w:r>
            <w:proofErr w:type="spellEnd"/>
            <w:r>
              <w:rPr>
                <w:lang w:val="en-US"/>
              </w:rPr>
              <w:t xml:space="preserve"> dung</w:t>
            </w:r>
          </w:ins>
        </w:p>
        <w:p w14:paraId="1F128A3D" w14:textId="77777777" w:rsidR="00243FC7" w:rsidRPr="00243FC7" w:rsidRDefault="00243FC7" w:rsidP="00243FC7">
          <w:pPr>
            <w:rPr>
              <w:ins w:id="242" w:author="Nguyễn Đức Minh Trí" w:date="2021-05-28T22:34:00Z"/>
              <w:lang w:val="en-US"/>
              <w:rPrChange w:id="243" w:author="Nguyễn Đức Minh Trí" w:date="2021-05-28T22:34:00Z">
                <w:rPr>
                  <w:ins w:id="244" w:author="Nguyễn Đức Minh Trí" w:date="2021-05-28T22:34:00Z"/>
                  <w:lang w:val="en-US"/>
                </w:rPr>
              </w:rPrChange>
            </w:rPr>
            <w:pPrChange w:id="245" w:author="Nguyễn Đức Minh Trí" w:date="2021-05-28T22:34:00Z">
              <w:pPr>
                <w:pStyle w:val="Title"/>
                <w:spacing w:line="276" w:lineRule="auto"/>
              </w:pPr>
            </w:pPrChange>
          </w:pPr>
        </w:p>
        <w:p w14:paraId="08A7449B" w14:textId="75580EB4" w:rsidR="00243FC7" w:rsidRDefault="00243FC7">
          <w:pPr>
            <w:pStyle w:val="TOC1"/>
            <w:tabs>
              <w:tab w:val="left" w:pos="432"/>
            </w:tabs>
            <w:rPr>
              <w:ins w:id="246" w:author="Nguyễn Đức Minh Trí" w:date="2021-05-28T22:37:00Z"/>
              <w:rFonts w:asciiTheme="minorHAnsi" w:eastAsiaTheme="minorEastAsia" w:hAnsiTheme="minorHAnsi" w:cstheme="minorBidi"/>
              <w:noProof/>
              <w:sz w:val="22"/>
              <w:szCs w:val="22"/>
              <w:lang w:val="en-US"/>
            </w:rPr>
          </w:pPr>
          <w:ins w:id="247" w:author="Nguyễn Đức Minh Trí" w:date="2021-05-28T22:33:00Z">
            <w:r>
              <w:fldChar w:fldCharType="begin"/>
            </w:r>
            <w:r>
              <w:instrText xml:space="preserve"> TOC \o "1-3" \h \z \u </w:instrText>
            </w:r>
            <w:r>
              <w:fldChar w:fldCharType="separate"/>
            </w:r>
          </w:ins>
          <w:ins w:id="248" w:author="Nguyễn Đức Minh Trí" w:date="2021-05-28T22:37:00Z">
            <w:r w:rsidRPr="008B0129">
              <w:rPr>
                <w:rStyle w:val="Hyperlink"/>
                <w:noProof/>
              </w:rPr>
              <w:fldChar w:fldCharType="begin"/>
            </w:r>
            <w:r w:rsidRPr="008B0129">
              <w:rPr>
                <w:rStyle w:val="Hyperlink"/>
                <w:noProof/>
              </w:rPr>
              <w:instrText xml:space="preserve"> </w:instrText>
            </w:r>
            <w:r>
              <w:rPr>
                <w:noProof/>
              </w:rPr>
              <w:instrText>HYPERLINK \l "_Toc73133846"</w:instrText>
            </w:r>
            <w:r w:rsidRPr="008B0129">
              <w:rPr>
                <w:rStyle w:val="Hyperlink"/>
                <w:noProof/>
              </w:rPr>
              <w:instrText xml:space="preserve"> </w:instrText>
            </w:r>
            <w:r w:rsidRPr="008B0129">
              <w:rPr>
                <w:rStyle w:val="Hyperlink"/>
                <w:noProof/>
              </w:rPr>
            </w:r>
            <w:r w:rsidRPr="008B0129">
              <w:rPr>
                <w:rStyle w:val="Hyperlink"/>
                <w:noProof/>
              </w:rPr>
              <w:fldChar w:fldCharType="separate"/>
            </w:r>
            <w:r w:rsidRPr="008B0129">
              <w:rPr>
                <w:rStyle w:val="Hyperlink"/>
                <w:noProof/>
              </w:rPr>
              <w:t>1.</w:t>
            </w:r>
            <w:r>
              <w:rPr>
                <w:rFonts w:asciiTheme="minorHAnsi" w:eastAsiaTheme="minorEastAsia" w:hAnsiTheme="minorHAnsi" w:cstheme="minorBidi"/>
                <w:noProof/>
                <w:sz w:val="22"/>
                <w:szCs w:val="22"/>
                <w:lang w:val="en-US"/>
              </w:rPr>
              <w:tab/>
            </w:r>
            <w:r w:rsidRPr="008B0129">
              <w:rPr>
                <w:rStyle w:val="Hyperlink"/>
                <w:noProof/>
                <w:lang w:val="en-US"/>
              </w:rPr>
              <w:t>Khảo sát hiện trạng</w:t>
            </w:r>
            <w:r>
              <w:rPr>
                <w:noProof/>
                <w:webHidden/>
              </w:rPr>
              <w:tab/>
            </w:r>
            <w:r>
              <w:rPr>
                <w:noProof/>
                <w:webHidden/>
              </w:rPr>
              <w:fldChar w:fldCharType="begin"/>
            </w:r>
            <w:r>
              <w:rPr>
                <w:noProof/>
                <w:webHidden/>
              </w:rPr>
              <w:instrText xml:space="preserve"> PAGEREF _Toc73133846 \h </w:instrText>
            </w:r>
            <w:r>
              <w:rPr>
                <w:noProof/>
                <w:webHidden/>
              </w:rPr>
            </w:r>
          </w:ins>
          <w:r>
            <w:rPr>
              <w:noProof/>
              <w:webHidden/>
            </w:rPr>
            <w:fldChar w:fldCharType="separate"/>
          </w:r>
          <w:ins w:id="249" w:author="Nguyễn Đức Minh Trí" w:date="2021-05-28T22:37:00Z">
            <w:r>
              <w:rPr>
                <w:noProof/>
                <w:webHidden/>
              </w:rPr>
              <w:t>1</w:t>
            </w:r>
            <w:r>
              <w:rPr>
                <w:noProof/>
                <w:webHidden/>
              </w:rPr>
              <w:fldChar w:fldCharType="end"/>
            </w:r>
            <w:r w:rsidRPr="008B0129">
              <w:rPr>
                <w:rStyle w:val="Hyperlink"/>
                <w:noProof/>
              </w:rPr>
              <w:fldChar w:fldCharType="end"/>
            </w:r>
          </w:ins>
        </w:p>
        <w:p w14:paraId="13FFA097" w14:textId="7BE0BAE3" w:rsidR="00243FC7" w:rsidRDefault="00243FC7">
          <w:pPr>
            <w:pStyle w:val="TOC2"/>
            <w:tabs>
              <w:tab w:val="left" w:pos="1000"/>
            </w:tabs>
            <w:rPr>
              <w:ins w:id="250" w:author="Nguyễn Đức Minh Trí" w:date="2021-05-28T22:37:00Z"/>
              <w:rFonts w:asciiTheme="minorHAnsi" w:eastAsiaTheme="minorEastAsia" w:hAnsiTheme="minorHAnsi" w:cstheme="minorBidi"/>
              <w:noProof/>
              <w:sz w:val="22"/>
              <w:szCs w:val="22"/>
              <w:lang w:val="en-US"/>
            </w:rPr>
          </w:pPr>
          <w:ins w:id="251" w:author="Nguyễn Đức Minh Trí" w:date="2021-05-28T22:37:00Z">
            <w:r w:rsidRPr="008B0129">
              <w:rPr>
                <w:rStyle w:val="Hyperlink"/>
                <w:noProof/>
              </w:rPr>
              <w:fldChar w:fldCharType="begin"/>
            </w:r>
            <w:r w:rsidRPr="008B0129">
              <w:rPr>
                <w:rStyle w:val="Hyperlink"/>
                <w:noProof/>
              </w:rPr>
              <w:instrText xml:space="preserve"> </w:instrText>
            </w:r>
            <w:r>
              <w:rPr>
                <w:noProof/>
              </w:rPr>
              <w:instrText>HYPERLINK \l "_Toc73133847"</w:instrText>
            </w:r>
            <w:r w:rsidRPr="008B0129">
              <w:rPr>
                <w:rStyle w:val="Hyperlink"/>
                <w:noProof/>
              </w:rPr>
              <w:instrText xml:space="preserve"> </w:instrText>
            </w:r>
            <w:r w:rsidRPr="008B0129">
              <w:rPr>
                <w:rStyle w:val="Hyperlink"/>
                <w:noProof/>
              </w:rPr>
            </w:r>
            <w:r w:rsidRPr="008B0129">
              <w:rPr>
                <w:rStyle w:val="Hyperlink"/>
                <w:noProof/>
              </w:rPr>
              <w:fldChar w:fldCharType="separate"/>
            </w:r>
            <w:r w:rsidRPr="008B0129">
              <w:rPr>
                <w:rStyle w:val="Hyperlink"/>
                <w:noProof/>
              </w:rPr>
              <w:t>1.1</w:t>
            </w:r>
            <w:r>
              <w:rPr>
                <w:rFonts w:asciiTheme="minorHAnsi" w:eastAsiaTheme="minorEastAsia" w:hAnsiTheme="minorHAnsi" w:cstheme="minorBidi"/>
                <w:noProof/>
                <w:sz w:val="22"/>
                <w:szCs w:val="22"/>
                <w:lang w:val="en-US"/>
              </w:rPr>
              <w:tab/>
            </w:r>
            <w:r w:rsidRPr="008B0129">
              <w:rPr>
                <w:rStyle w:val="Hyperlink"/>
                <w:noProof/>
                <w:lang w:val="en-US"/>
              </w:rPr>
              <w:t>Nhu cầu thực tế</w:t>
            </w:r>
            <w:r>
              <w:rPr>
                <w:noProof/>
                <w:webHidden/>
              </w:rPr>
              <w:tab/>
            </w:r>
            <w:r>
              <w:rPr>
                <w:noProof/>
                <w:webHidden/>
              </w:rPr>
              <w:fldChar w:fldCharType="begin"/>
            </w:r>
            <w:r>
              <w:rPr>
                <w:noProof/>
                <w:webHidden/>
              </w:rPr>
              <w:instrText xml:space="preserve"> PAGEREF _Toc73133847 \h </w:instrText>
            </w:r>
            <w:r>
              <w:rPr>
                <w:noProof/>
                <w:webHidden/>
              </w:rPr>
            </w:r>
          </w:ins>
          <w:r>
            <w:rPr>
              <w:noProof/>
              <w:webHidden/>
            </w:rPr>
            <w:fldChar w:fldCharType="separate"/>
          </w:r>
          <w:ins w:id="252" w:author="Nguyễn Đức Minh Trí" w:date="2021-05-28T22:37:00Z">
            <w:r>
              <w:rPr>
                <w:noProof/>
                <w:webHidden/>
              </w:rPr>
              <w:t>1</w:t>
            </w:r>
            <w:r>
              <w:rPr>
                <w:noProof/>
                <w:webHidden/>
              </w:rPr>
              <w:fldChar w:fldCharType="end"/>
            </w:r>
            <w:r w:rsidRPr="008B0129">
              <w:rPr>
                <w:rStyle w:val="Hyperlink"/>
                <w:noProof/>
              </w:rPr>
              <w:fldChar w:fldCharType="end"/>
            </w:r>
          </w:ins>
        </w:p>
        <w:p w14:paraId="50C06FC3" w14:textId="1204F6D2" w:rsidR="00243FC7" w:rsidRDefault="00243FC7">
          <w:pPr>
            <w:pStyle w:val="TOC2"/>
            <w:tabs>
              <w:tab w:val="left" w:pos="1000"/>
            </w:tabs>
            <w:rPr>
              <w:ins w:id="253" w:author="Nguyễn Đức Minh Trí" w:date="2021-05-28T22:37:00Z"/>
              <w:rFonts w:asciiTheme="minorHAnsi" w:eastAsiaTheme="minorEastAsia" w:hAnsiTheme="minorHAnsi" w:cstheme="minorBidi"/>
              <w:noProof/>
              <w:sz w:val="22"/>
              <w:szCs w:val="22"/>
              <w:lang w:val="en-US"/>
            </w:rPr>
          </w:pPr>
          <w:ins w:id="254" w:author="Nguyễn Đức Minh Trí" w:date="2021-05-28T22:37:00Z">
            <w:r w:rsidRPr="008B0129">
              <w:rPr>
                <w:rStyle w:val="Hyperlink"/>
                <w:noProof/>
              </w:rPr>
              <w:fldChar w:fldCharType="begin"/>
            </w:r>
            <w:r w:rsidRPr="008B0129">
              <w:rPr>
                <w:rStyle w:val="Hyperlink"/>
                <w:noProof/>
              </w:rPr>
              <w:instrText xml:space="preserve"> </w:instrText>
            </w:r>
            <w:r>
              <w:rPr>
                <w:noProof/>
              </w:rPr>
              <w:instrText>HYPERLINK \l "_Toc73133848"</w:instrText>
            </w:r>
            <w:r w:rsidRPr="008B0129">
              <w:rPr>
                <w:rStyle w:val="Hyperlink"/>
                <w:noProof/>
              </w:rPr>
              <w:instrText xml:space="preserve"> </w:instrText>
            </w:r>
            <w:r w:rsidRPr="008B0129">
              <w:rPr>
                <w:rStyle w:val="Hyperlink"/>
                <w:noProof/>
              </w:rPr>
            </w:r>
            <w:r w:rsidRPr="008B0129">
              <w:rPr>
                <w:rStyle w:val="Hyperlink"/>
                <w:noProof/>
              </w:rPr>
              <w:fldChar w:fldCharType="separate"/>
            </w:r>
            <w:r w:rsidRPr="008B0129">
              <w:rPr>
                <w:rStyle w:val="Hyperlink"/>
                <w:noProof/>
              </w:rPr>
              <w:t>1.2</w:t>
            </w:r>
            <w:r>
              <w:rPr>
                <w:rFonts w:asciiTheme="minorHAnsi" w:eastAsiaTheme="minorEastAsia" w:hAnsiTheme="minorHAnsi" w:cstheme="minorBidi"/>
                <w:noProof/>
                <w:sz w:val="22"/>
                <w:szCs w:val="22"/>
                <w:lang w:val="en-US"/>
              </w:rPr>
              <w:tab/>
            </w:r>
            <w:r w:rsidRPr="008B0129">
              <w:rPr>
                <w:rStyle w:val="Hyperlink"/>
                <w:noProof/>
              </w:rPr>
              <w:t>Tài liệu liên quan</w:t>
            </w:r>
            <w:r>
              <w:rPr>
                <w:noProof/>
                <w:webHidden/>
              </w:rPr>
              <w:tab/>
            </w:r>
            <w:r>
              <w:rPr>
                <w:noProof/>
                <w:webHidden/>
              </w:rPr>
              <w:fldChar w:fldCharType="begin"/>
            </w:r>
            <w:r>
              <w:rPr>
                <w:noProof/>
                <w:webHidden/>
              </w:rPr>
              <w:instrText xml:space="preserve"> PAGEREF _Toc73133848 \h </w:instrText>
            </w:r>
            <w:r>
              <w:rPr>
                <w:noProof/>
                <w:webHidden/>
              </w:rPr>
            </w:r>
          </w:ins>
          <w:r>
            <w:rPr>
              <w:noProof/>
              <w:webHidden/>
            </w:rPr>
            <w:fldChar w:fldCharType="separate"/>
          </w:r>
          <w:ins w:id="255" w:author="Nguyễn Đức Minh Trí" w:date="2021-05-28T22:37:00Z">
            <w:r>
              <w:rPr>
                <w:noProof/>
                <w:webHidden/>
              </w:rPr>
              <w:t>1</w:t>
            </w:r>
            <w:r>
              <w:rPr>
                <w:noProof/>
                <w:webHidden/>
              </w:rPr>
              <w:fldChar w:fldCharType="end"/>
            </w:r>
            <w:r w:rsidRPr="008B0129">
              <w:rPr>
                <w:rStyle w:val="Hyperlink"/>
                <w:noProof/>
              </w:rPr>
              <w:fldChar w:fldCharType="end"/>
            </w:r>
          </w:ins>
        </w:p>
        <w:p w14:paraId="018C5A72" w14:textId="27E8F4BB" w:rsidR="00243FC7" w:rsidRDefault="00243FC7">
          <w:pPr>
            <w:pStyle w:val="TOC1"/>
            <w:tabs>
              <w:tab w:val="left" w:pos="432"/>
            </w:tabs>
            <w:rPr>
              <w:ins w:id="256" w:author="Nguyễn Đức Minh Trí" w:date="2021-05-28T22:37:00Z"/>
              <w:rFonts w:asciiTheme="minorHAnsi" w:eastAsiaTheme="minorEastAsia" w:hAnsiTheme="minorHAnsi" w:cstheme="minorBidi"/>
              <w:noProof/>
              <w:sz w:val="22"/>
              <w:szCs w:val="22"/>
              <w:lang w:val="en-US"/>
            </w:rPr>
          </w:pPr>
          <w:ins w:id="257" w:author="Nguyễn Đức Minh Trí" w:date="2021-05-28T22:37:00Z">
            <w:r w:rsidRPr="008B0129">
              <w:rPr>
                <w:rStyle w:val="Hyperlink"/>
                <w:noProof/>
              </w:rPr>
              <w:fldChar w:fldCharType="begin"/>
            </w:r>
            <w:r w:rsidRPr="008B0129">
              <w:rPr>
                <w:rStyle w:val="Hyperlink"/>
                <w:noProof/>
              </w:rPr>
              <w:instrText xml:space="preserve"> </w:instrText>
            </w:r>
            <w:r>
              <w:rPr>
                <w:noProof/>
              </w:rPr>
              <w:instrText>HYPERLINK \l "_Toc73133849"</w:instrText>
            </w:r>
            <w:r w:rsidRPr="008B0129">
              <w:rPr>
                <w:rStyle w:val="Hyperlink"/>
                <w:noProof/>
              </w:rPr>
              <w:instrText xml:space="preserve"> </w:instrText>
            </w:r>
            <w:r w:rsidRPr="008B0129">
              <w:rPr>
                <w:rStyle w:val="Hyperlink"/>
                <w:noProof/>
              </w:rPr>
            </w:r>
            <w:r w:rsidRPr="008B0129">
              <w:rPr>
                <w:rStyle w:val="Hyperlink"/>
                <w:noProof/>
              </w:rPr>
              <w:fldChar w:fldCharType="separate"/>
            </w:r>
            <w:r w:rsidRPr="008B0129">
              <w:rPr>
                <w:rStyle w:val="Hyperlink"/>
                <w:noProof/>
              </w:rPr>
              <w:t>2.</w:t>
            </w:r>
            <w:r>
              <w:rPr>
                <w:rFonts w:asciiTheme="minorHAnsi" w:eastAsiaTheme="minorEastAsia" w:hAnsiTheme="minorHAnsi" w:cstheme="minorBidi"/>
                <w:noProof/>
                <w:sz w:val="22"/>
                <w:szCs w:val="22"/>
                <w:lang w:val="en-US"/>
              </w:rPr>
              <w:tab/>
            </w:r>
            <w:r w:rsidRPr="008B0129">
              <w:rPr>
                <w:rStyle w:val="Hyperlink"/>
                <w:noProof/>
              </w:rPr>
              <w:t>Thông tin hai bên phỏng vấn</w:t>
            </w:r>
            <w:r>
              <w:rPr>
                <w:noProof/>
                <w:webHidden/>
              </w:rPr>
              <w:tab/>
            </w:r>
            <w:r>
              <w:rPr>
                <w:noProof/>
                <w:webHidden/>
              </w:rPr>
              <w:fldChar w:fldCharType="begin"/>
            </w:r>
            <w:r>
              <w:rPr>
                <w:noProof/>
                <w:webHidden/>
              </w:rPr>
              <w:instrText xml:space="preserve"> PAGEREF _Toc73133849 \h </w:instrText>
            </w:r>
            <w:r>
              <w:rPr>
                <w:noProof/>
                <w:webHidden/>
              </w:rPr>
            </w:r>
          </w:ins>
          <w:r>
            <w:rPr>
              <w:noProof/>
              <w:webHidden/>
            </w:rPr>
            <w:fldChar w:fldCharType="separate"/>
          </w:r>
          <w:ins w:id="258" w:author="Nguyễn Đức Minh Trí" w:date="2021-05-28T22:37:00Z">
            <w:r>
              <w:rPr>
                <w:noProof/>
                <w:webHidden/>
              </w:rPr>
              <w:t>1</w:t>
            </w:r>
            <w:r>
              <w:rPr>
                <w:noProof/>
                <w:webHidden/>
              </w:rPr>
              <w:fldChar w:fldCharType="end"/>
            </w:r>
            <w:r w:rsidRPr="008B0129">
              <w:rPr>
                <w:rStyle w:val="Hyperlink"/>
                <w:noProof/>
              </w:rPr>
              <w:fldChar w:fldCharType="end"/>
            </w:r>
          </w:ins>
        </w:p>
        <w:p w14:paraId="243154C8" w14:textId="6593F258" w:rsidR="00243FC7" w:rsidDel="00243FC7" w:rsidRDefault="00243FC7" w:rsidP="00243FC7">
          <w:pPr>
            <w:pStyle w:val="TOCHeading"/>
            <w:rPr>
              <w:del w:id="259" w:author="Nguyễn Đức Minh Trí" w:date="2021-05-28T22:34:00Z"/>
              <w:rFonts w:asciiTheme="minorHAnsi" w:eastAsiaTheme="minorEastAsia" w:hAnsiTheme="minorHAnsi" w:cstheme="minorBidi"/>
              <w:noProof/>
              <w:sz w:val="22"/>
              <w:szCs w:val="22"/>
            </w:rPr>
          </w:pPr>
          <w:del w:id="260" w:author="Nguyễn Đức Minh Trí" w:date="2021-05-28T22:34:00Z">
            <w:r w:rsidRPr="00914450" w:rsidDel="00243FC7">
              <w:rPr>
                <w:rStyle w:val="Hyperlink"/>
                <w:noProof/>
              </w:rPr>
              <w:fldChar w:fldCharType="begin"/>
            </w:r>
            <w:r w:rsidRPr="00914450" w:rsidDel="00243FC7">
              <w:rPr>
                <w:rStyle w:val="Hyperlink"/>
                <w:noProof/>
              </w:rPr>
              <w:delInstrText xml:space="preserve"> </w:delInstrText>
            </w:r>
            <w:r w:rsidDel="00243FC7">
              <w:rPr>
                <w:noProof/>
              </w:rPr>
              <w:delInstrText>HYPERLINK \l "_Toc73133647"</w:delInstrText>
            </w:r>
            <w:r w:rsidRPr="00914450" w:rsidDel="00243FC7">
              <w:rPr>
                <w:rStyle w:val="Hyperlink"/>
                <w:noProof/>
              </w:rPr>
              <w:delInstrText xml:space="preserve"> </w:delInstrText>
            </w:r>
            <w:r w:rsidRPr="00914450" w:rsidDel="00243FC7">
              <w:rPr>
                <w:rStyle w:val="Hyperlink"/>
                <w:noProof/>
              </w:rPr>
              <w:fldChar w:fldCharType="separate"/>
            </w:r>
          </w:del>
          <w:ins w:id="261" w:author="Nguyễn Đức Minh Trí" w:date="2021-05-28T22:37:00Z">
            <w:r>
              <w:rPr>
                <w:rStyle w:val="Hyperlink"/>
                <w:b/>
                <w:bCs/>
                <w:noProof/>
              </w:rPr>
              <w:t>Error! Hyperlink reference not valid.</w:t>
            </w:r>
          </w:ins>
          <w:del w:id="262" w:author="Nguyễn Đức Minh Trí" w:date="2021-05-28T22:34:00Z">
            <w:r w:rsidRPr="00914450" w:rsidDel="00243FC7">
              <w:rPr>
                <w:rStyle w:val="Hyperlink"/>
                <w:noProof/>
              </w:rPr>
              <w:delText>1.</w:delText>
            </w:r>
            <w:r w:rsidDel="00243FC7">
              <w:rPr>
                <w:rFonts w:asciiTheme="minorHAnsi" w:eastAsiaTheme="minorEastAsia" w:hAnsiTheme="minorHAnsi" w:cstheme="minorBidi"/>
                <w:noProof/>
                <w:sz w:val="22"/>
                <w:szCs w:val="22"/>
              </w:rPr>
              <w:tab/>
            </w:r>
            <w:r w:rsidRPr="00914450" w:rsidDel="00243FC7">
              <w:rPr>
                <w:rStyle w:val="Hyperlink"/>
                <w:noProof/>
              </w:rPr>
              <w:delText>Khảo sát hiện trạng</w:delText>
            </w:r>
            <w:r w:rsidDel="00243FC7">
              <w:rPr>
                <w:noProof/>
                <w:webHidden/>
              </w:rPr>
              <w:tab/>
            </w:r>
            <w:r w:rsidDel="00243FC7">
              <w:rPr>
                <w:noProof/>
                <w:webHidden/>
              </w:rPr>
              <w:fldChar w:fldCharType="begin"/>
            </w:r>
            <w:r w:rsidDel="00243FC7">
              <w:rPr>
                <w:noProof/>
                <w:webHidden/>
              </w:rPr>
              <w:delInstrText xml:space="preserve"> PAGEREF _Toc73133647 \h </w:delInstrText>
            </w:r>
            <w:r w:rsidDel="00243FC7">
              <w:rPr>
                <w:noProof/>
                <w:webHidden/>
              </w:rPr>
            </w:r>
            <w:r w:rsidDel="00243FC7">
              <w:rPr>
                <w:noProof/>
                <w:webHidden/>
              </w:rPr>
              <w:fldChar w:fldCharType="separate"/>
            </w:r>
            <w:r w:rsidDel="00243FC7">
              <w:rPr>
                <w:noProof/>
                <w:webHidden/>
              </w:rPr>
              <w:delText>3</w:delText>
            </w:r>
            <w:r w:rsidDel="00243FC7">
              <w:rPr>
                <w:noProof/>
                <w:webHidden/>
              </w:rPr>
              <w:fldChar w:fldCharType="end"/>
            </w:r>
            <w:r w:rsidRPr="00914450" w:rsidDel="00243FC7">
              <w:rPr>
                <w:rStyle w:val="Hyperlink"/>
                <w:noProof/>
              </w:rPr>
              <w:fldChar w:fldCharType="end"/>
            </w:r>
          </w:del>
        </w:p>
        <w:p w14:paraId="138E4304" w14:textId="5DC96FD4" w:rsidR="00243FC7" w:rsidDel="00243FC7" w:rsidRDefault="00243FC7">
          <w:pPr>
            <w:pStyle w:val="TOC2"/>
            <w:tabs>
              <w:tab w:val="left" w:pos="1000"/>
            </w:tabs>
            <w:rPr>
              <w:del w:id="263" w:author="Nguyễn Đức Minh Trí" w:date="2021-05-28T22:34:00Z"/>
              <w:rFonts w:asciiTheme="minorHAnsi" w:eastAsiaTheme="minorEastAsia" w:hAnsiTheme="minorHAnsi" w:cstheme="minorBidi"/>
              <w:noProof/>
              <w:sz w:val="22"/>
              <w:szCs w:val="22"/>
              <w:lang w:val="en-US"/>
            </w:rPr>
          </w:pPr>
          <w:del w:id="264" w:author="Nguyễn Đức Minh Trí" w:date="2021-05-28T22:34:00Z">
            <w:r w:rsidRPr="00914450" w:rsidDel="00243FC7">
              <w:rPr>
                <w:rStyle w:val="Hyperlink"/>
                <w:noProof/>
              </w:rPr>
              <w:fldChar w:fldCharType="begin"/>
            </w:r>
            <w:r w:rsidRPr="00914450" w:rsidDel="00243FC7">
              <w:rPr>
                <w:rStyle w:val="Hyperlink"/>
                <w:noProof/>
              </w:rPr>
              <w:delInstrText xml:space="preserve"> </w:delInstrText>
            </w:r>
            <w:r w:rsidDel="00243FC7">
              <w:rPr>
                <w:noProof/>
              </w:rPr>
              <w:delInstrText>HYPERLINK \l "_Toc73133648"</w:delInstrText>
            </w:r>
            <w:r w:rsidRPr="00914450" w:rsidDel="00243FC7">
              <w:rPr>
                <w:rStyle w:val="Hyperlink"/>
                <w:noProof/>
              </w:rPr>
              <w:delInstrText xml:space="preserve"> </w:delInstrText>
            </w:r>
            <w:r w:rsidRPr="00914450" w:rsidDel="00243FC7">
              <w:rPr>
                <w:rStyle w:val="Hyperlink"/>
                <w:noProof/>
              </w:rPr>
              <w:fldChar w:fldCharType="separate"/>
            </w:r>
          </w:del>
          <w:ins w:id="265" w:author="Nguyễn Đức Minh Trí" w:date="2021-05-28T22:37:00Z">
            <w:r>
              <w:rPr>
                <w:rStyle w:val="Hyperlink"/>
                <w:b/>
                <w:bCs/>
                <w:noProof/>
                <w:lang w:val="en-US"/>
              </w:rPr>
              <w:t>Error! Hyperlink reference not valid.</w:t>
            </w:r>
          </w:ins>
          <w:del w:id="266" w:author="Nguyễn Đức Minh Trí" w:date="2021-05-28T22:34:00Z">
            <w:r w:rsidRPr="00914450" w:rsidDel="00243FC7">
              <w:rPr>
                <w:rStyle w:val="Hyperlink"/>
                <w:noProof/>
              </w:rPr>
              <w:delText>1.1</w:delText>
            </w:r>
            <w:r w:rsidDel="00243FC7">
              <w:rPr>
                <w:rFonts w:asciiTheme="minorHAnsi" w:eastAsiaTheme="minorEastAsia" w:hAnsiTheme="minorHAnsi" w:cstheme="minorBidi"/>
                <w:noProof/>
                <w:sz w:val="22"/>
                <w:szCs w:val="22"/>
                <w:lang w:val="en-US"/>
              </w:rPr>
              <w:tab/>
            </w:r>
            <w:r w:rsidRPr="00914450" w:rsidDel="00243FC7">
              <w:rPr>
                <w:rStyle w:val="Hyperlink"/>
                <w:noProof/>
                <w:lang w:val="en-US"/>
              </w:rPr>
              <w:delText>Nhu cầu thực tế</w:delText>
            </w:r>
            <w:r w:rsidDel="00243FC7">
              <w:rPr>
                <w:noProof/>
                <w:webHidden/>
              </w:rPr>
              <w:tab/>
            </w:r>
            <w:r w:rsidDel="00243FC7">
              <w:rPr>
                <w:noProof/>
                <w:webHidden/>
              </w:rPr>
              <w:fldChar w:fldCharType="begin"/>
            </w:r>
            <w:r w:rsidDel="00243FC7">
              <w:rPr>
                <w:noProof/>
                <w:webHidden/>
              </w:rPr>
              <w:delInstrText xml:space="preserve"> PAGEREF _Toc73133648 \h </w:delInstrText>
            </w:r>
            <w:r w:rsidDel="00243FC7">
              <w:rPr>
                <w:noProof/>
                <w:webHidden/>
              </w:rPr>
            </w:r>
            <w:r w:rsidDel="00243FC7">
              <w:rPr>
                <w:noProof/>
                <w:webHidden/>
              </w:rPr>
              <w:fldChar w:fldCharType="separate"/>
            </w:r>
            <w:r w:rsidDel="00243FC7">
              <w:rPr>
                <w:noProof/>
                <w:webHidden/>
              </w:rPr>
              <w:delText>3</w:delText>
            </w:r>
            <w:r w:rsidDel="00243FC7">
              <w:rPr>
                <w:noProof/>
                <w:webHidden/>
              </w:rPr>
              <w:fldChar w:fldCharType="end"/>
            </w:r>
            <w:r w:rsidRPr="00914450" w:rsidDel="00243FC7">
              <w:rPr>
                <w:rStyle w:val="Hyperlink"/>
                <w:noProof/>
              </w:rPr>
              <w:fldChar w:fldCharType="end"/>
            </w:r>
          </w:del>
        </w:p>
        <w:p w14:paraId="53ADB96F" w14:textId="4941FE92" w:rsidR="00243FC7" w:rsidDel="00243FC7" w:rsidRDefault="00243FC7">
          <w:pPr>
            <w:pStyle w:val="TOC2"/>
            <w:tabs>
              <w:tab w:val="left" w:pos="1000"/>
            </w:tabs>
            <w:rPr>
              <w:del w:id="267" w:author="Nguyễn Đức Minh Trí" w:date="2021-05-28T22:34:00Z"/>
              <w:rFonts w:asciiTheme="minorHAnsi" w:eastAsiaTheme="minorEastAsia" w:hAnsiTheme="minorHAnsi" w:cstheme="minorBidi"/>
              <w:noProof/>
              <w:sz w:val="22"/>
              <w:szCs w:val="22"/>
              <w:lang w:val="en-US"/>
            </w:rPr>
          </w:pPr>
          <w:del w:id="268" w:author="Nguyễn Đức Minh Trí" w:date="2021-05-28T22:34:00Z">
            <w:r w:rsidRPr="00914450" w:rsidDel="00243FC7">
              <w:rPr>
                <w:rStyle w:val="Hyperlink"/>
                <w:noProof/>
              </w:rPr>
              <w:fldChar w:fldCharType="begin"/>
            </w:r>
            <w:r w:rsidRPr="00914450" w:rsidDel="00243FC7">
              <w:rPr>
                <w:rStyle w:val="Hyperlink"/>
                <w:noProof/>
              </w:rPr>
              <w:delInstrText xml:space="preserve"> </w:delInstrText>
            </w:r>
            <w:r w:rsidDel="00243FC7">
              <w:rPr>
                <w:noProof/>
              </w:rPr>
              <w:delInstrText>HYPERLINK \l "_Toc73133649"</w:delInstrText>
            </w:r>
            <w:r w:rsidRPr="00914450" w:rsidDel="00243FC7">
              <w:rPr>
                <w:rStyle w:val="Hyperlink"/>
                <w:noProof/>
              </w:rPr>
              <w:delInstrText xml:space="preserve"> </w:delInstrText>
            </w:r>
            <w:r w:rsidRPr="00914450" w:rsidDel="00243FC7">
              <w:rPr>
                <w:rStyle w:val="Hyperlink"/>
                <w:noProof/>
              </w:rPr>
              <w:fldChar w:fldCharType="separate"/>
            </w:r>
          </w:del>
          <w:ins w:id="269" w:author="Nguyễn Đức Minh Trí" w:date="2021-05-28T22:37:00Z">
            <w:r>
              <w:rPr>
                <w:rStyle w:val="Hyperlink"/>
                <w:b/>
                <w:bCs/>
                <w:noProof/>
                <w:lang w:val="en-US"/>
              </w:rPr>
              <w:t>Error! Hyperlink reference not valid.</w:t>
            </w:r>
          </w:ins>
          <w:del w:id="270" w:author="Nguyễn Đức Minh Trí" w:date="2021-05-28T22:34:00Z">
            <w:r w:rsidRPr="00914450" w:rsidDel="00243FC7">
              <w:rPr>
                <w:rStyle w:val="Hyperlink"/>
                <w:noProof/>
              </w:rPr>
              <w:delText>1.2</w:delText>
            </w:r>
            <w:r w:rsidDel="00243FC7">
              <w:rPr>
                <w:rFonts w:asciiTheme="minorHAnsi" w:eastAsiaTheme="minorEastAsia" w:hAnsiTheme="minorHAnsi" w:cstheme="minorBidi"/>
                <w:noProof/>
                <w:sz w:val="22"/>
                <w:szCs w:val="22"/>
                <w:lang w:val="en-US"/>
              </w:rPr>
              <w:tab/>
            </w:r>
            <w:r w:rsidRPr="00914450" w:rsidDel="00243FC7">
              <w:rPr>
                <w:rStyle w:val="Hyperlink"/>
                <w:noProof/>
              </w:rPr>
              <w:delText>Tài liệu liên quan</w:delText>
            </w:r>
            <w:r w:rsidDel="00243FC7">
              <w:rPr>
                <w:noProof/>
                <w:webHidden/>
              </w:rPr>
              <w:tab/>
            </w:r>
            <w:r w:rsidDel="00243FC7">
              <w:rPr>
                <w:noProof/>
                <w:webHidden/>
              </w:rPr>
              <w:fldChar w:fldCharType="begin"/>
            </w:r>
            <w:r w:rsidDel="00243FC7">
              <w:rPr>
                <w:noProof/>
                <w:webHidden/>
              </w:rPr>
              <w:delInstrText xml:space="preserve"> PAGEREF _Toc73133649 \h </w:delInstrText>
            </w:r>
            <w:r w:rsidDel="00243FC7">
              <w:rPr>
                <w:noProof/>
                <w:webHidden/>
              </w:rPr>
            </w:r>
            <w:r w:rsidDel="00243FC7">
              <w:rPr>
                <w:noProof/>
                <w:webHidden/>
              </w:rPr>
              <w:fldChar w:fldCharType="separate"/>
            </w:r>
            <w:r w:rsidDel="00243FC7">
              <w:rPr>
                <w:noProof/>
                <w:webHidden/>
              </w:rPr>
              <w:delText>4</w:delText>
            </w:r>
            <w:r w:rsidDel="00243FC7">
              <w:rPr>
                <w:noProof/>
                <w:webHidden/>
              </w:rPr>
              <w:fldChar w:fldCharType="end"/>
            </w:r>
            <w:r w:rsidRPr="00914450" w:rsidDel="00243FC7">
              <w:rPr>
                <w:rStyle w:val="Hyperlink"/>
                <w:noProof/>
              </w:rPr>
              <w:fldChar w:fldCharType="end"/>
            </w:r>
          </w:del>
        </w:p>
        <w:p w14:paraId="4AAFAE04" w14:textId="5C3D5ABD" w:rsidR="00243FC7" w:rsidDel="00243FC7" w:rsidRDefault="00243FC7">
          <w:pPr>
            <w:pStyle w:val="TOC1"/>
            <w:tabs>
              <w:tab w:val="left" w:pos="432"/>
            </w:tabs>
            <w:rPr>
              <w:del w:id="271" w:author="Nguyễn Đức Minh Trí" w:date="2021-05-28T22:34:00Z"/>
              <w:rFonts w:asciiTheme="minorHAnsi" w:eastAsiaTheme="minorEastAsia" w:hAnsiTheme="minorHAnsi" w:cstheme="minorBidi"/>
              <w:noProof/>
              <w:sz w:val="22"/>
              <w:szCs w:val="22"/>
              <w:lang w:val="en-US"/>
            </w:rPr>
          </w:pPr>
          <w:del w:id="272" w:author="Nguyễn Đức Minh Trí" w:date="2021-05-28T22:34:00Z">
            <w:r w:rsidRPr="00914450" w:rsidDel="00243FC7">
              <w:rPr>
                <w:rStyle w:val="Hyperlink"/>
                <w:noProof/>
              </w:rPr>
              <w:fldChar w:fldCharType="begin"/>
            </w:r>
            <w:r w:rsidRPr="00914450" w:rsidDel="00243FC7">
              <w:rPr>
                <w:rStyle w:val="Hyperlink"/>
                <w:noProof/>
              </w:rPr>
              <w:delInstrText xml:space="preserve"> </w:delInstrText>
            </w:r>
            <w:r w:rsidDel="00243FC7">
              <w:rPr>
                <w:noProof/>
              </w:rPr>
              <w:delInstrText>HYPERLINK \l "_Toc73133650"</w:delInstrText>
            </w:r>
            <w:r w:rsidRPr="00914450" w:rsidDel="00243FC7">
              <w:rPr>
                <w:rStyle w:val="Hyperlink"/>
                <w:noProof/>
              </w:rPr>
              <w:delInstrText xml:space="preserve"> </w:delInstrText>
            </w:r>
            <w:r w:rsidRPr="00914450" w:rsidDel="00243FC7">
              <w:rPr>
                <w:rStyle w:val="Hyperlink"/>
                <w:noProof/>
              </w:rPr>
              <w:fldChar w:fldCharType="separate"/>
            </w:r>
          </w:del>
          <w:ins w:id="273" w:author="Nguyễn Đức Minh Trí" w:date="2021-05-28T22:37:00Z">
            <w:r>
              <w:rPr>
                <w:rStyle w:val="Hyperlink"/>
                <w:b/>
                <w:bCs/>
                <w:noProof/>
                <w:lang w:val="en-US"/>
              </w:rPr>
              <w:t>Error! Hyperlink reference not valid.</w:t>
            </w:r>
          </w:ins>
          <w:del w:id="274" w:author="Nguyễn Đức Minh Trí" w:date="2021-05-28T22:34:00Z">
            <w:r w:rsidRPr="00914450" w:rsidDel="00243FC7">
              <w:rPr>
                <w:rStyle w:val="Hyperlink"/>
                <w:noProof/>
              </w:rPr>
              <w:delText>2.</w:delText>
            </w:r>
            <w:r w:rsidDel="00243FC7">
              <w:rPr>
                <w:rFonts w:asciiTheme="minorHAnsi" w:eastAsiaTheme="minorEastAsia" w:hAnsiTheme="minorHAnsi" w:cstheme="minorBidi"/>
                <w:noProof/>
                <w:sz w:val="22"/>
                <w:szCs w:val="22"/>
                <w:lang w:val="en-US"/>
              </w:rPr>
              <w:tab/>
            </w:r>
            <w:r w:rsidRPr="00914450" w:rsidDel="00243FC7">
              <w:rPr>
                <w:rStyle w:val="Hyperlink"/>
                <w:noProof/>
              </w:rPr>
              <w:delText>Thông tin hai bên phỏng vấn</w:delText>
            </w:r>
            <w:r w:rsidDel="00243FC7">
              <w:rPr>
                <w:noProof/>
                <w:webHidden/>
              </w:rPr>
              <w:tab/>
            </w:r>
            <w:r w:rsidDel="00243FC7">
              <w:rPr>
                <w:noProof/>
                <w:webHidden/>
              </w:rPr>
              <w:fldChar w:fldCharType="begin"/>
            </w:r>
            <w:r w:rsidDel="00243FC7">
              <w:rPr>
                <w:noProof/>
                <w:webHidden/>
              </w:rPr>
              <w:delInstrText xml:space="preserve"> PAGEREF _Toc73133650 \h </w:delInstrText>
            </w:r>
            <w:r w:rsidDel="00243FC7">
              <w:rPr>
                <w:noProof/>
                <w:webHidden/>
              </w:rPr>
            </w:r>
            <w:r w:rsidDel="00243FC7">
              <w:rPr>
                <w:noProof/>
                <w:webHidden/>
              </w:rPr>
              <w:fldChar w:fldCharType="separate"/>
            </w:r>
            <w:r w:rsidDel="00243FC7">
              <w:rPr>
                <w:noProof/>
                <w:webHidden/>
              </w:rPr>
              <w:delText>4</w:delText>
            </w:r>
            <w:r w:rsidDel="00243FC7">
              <w:rPr>
                <w:noProof/>
                <w:webHidden/>
              </w:rPr>
              <w:fldChar w:fldCharType="end"/>
            </w:r>
            <w:r w:rsidRPr="00914450" w:rsidDel="00243FC7">
              <w:rPr>
                <w:rStyle w:val="Hyperlink"/>
                <w:noProof/>
              </w:rPr>
              <w:fldChar w:fldCharType="end"/>
            </w:r>
          </w:del>
        </w:p>
        <w:p w14:paraId="067E6AE9" w14:textId="299D8BB0" w:rsidR="000024C8" w:rsidRDefault="00243FC7" w:rsidP="000024C8">
          <w:pPr>
            <w:pStyle w:val="Heading1"/>
            <w:numPr>
              <w:ilvl w:val="0"/>
              <w:numId w:val="0"/>
            </w:numPr>
            <w:spacing w:line="276" w:lineRule="auto"/>
            <w:rPr>
              <w:b w:val="0"/>
              <w:bCs/>
              <w:noProof/>
            </w:rPr>
            <w:pPrChange w:id="275" w:author="Nguyễn Đức Minh Trí" w:date="2021-05-28T22:48:00Z">
              <w:pPr>
                <w:pStyle w:val="Heading1"/>
                <w:spacing w:line="276" w:lineRule="auto"/>
              </w:pPr>
            </w:pPrChange>
          </w:pPr>
          <w:ins w:id="276" w:author="Nguyễn Đức Minh Trí" w:date="2021-05-28T22:33:00Z">
            <w:r>
              <w:rPr>
                <w:bCs/>
                <w:noProof/>
              </w:rPr>
              <w:fldChar w:fldCharType="end"/>
            </w:r>
          </w:ins>
        </w:p>
        <w:customXmlInsRangeStart w:id="277" w:author="Nguyễn Đức Minh Trí" w:date="2021-05-28T22:33:00Z"/>
      </w:sdtContent>
    </w:sdt>
    <w:customXmlInsRangeEnd w:id="277"/>
    <w:bookmarkStart w:id="278" w:name="_Toc73133846" w:displacedByCustomXml="prev"/>
    <w:bookmarkStart w:id="279" w:name="_Toc431207015" w:displacedByCustomXml="prev"/>
    <w:p w14:paraId="146AD1CF" w14:textId="391077D0" w:rsidR="000024C8" w:rsidRDefault="000024C8" w:rsidP="000024C8">
      <w:pPr>
        <w:pStyle w:val="Heading1"/>
        <w:numPr>
          <w:ilvl w:val="0"/>
          <w:numId w:val="0"/>
        </w:numPr>
        <w:spacing w:line="276" w:lineRule="auto"/>
        <w:rPr>
          <w:ins w:id="280" w:author="Nguyễn Đức Minh Trí" w:date="2021-05-28T22:48:00Z"/>
          <w:sz w:val="28"/>
          <w:szCs w:val="28"/>
        </w:rPr>
      </w:pPr>
    </w:p>
    <w:p w14:paraId="47D142CD" w14:textId="41FC7CF4" w:rsidR="000024C8" w:rsidRDefault="000024C8" w:rsidP="000024C8">
      <w:pPr>
        <w:rPr>
          <w:ins w:id="281" w:author="Nguyễn Đức Minh Trí" w:date="2021-05-28T22:48:00Z"/>
        </w:rPr>
      </w:pPr>
    </w:p>
    <w:p w14:paraId="0E526540" w14:textId="0A02FC1B" w:rsidR="000024C8" w:rsidRDefault="000024C8" w:rsidP="000024C8">
      <w:pPr>
        <w:rPr>
          <w:ins w:id="282" w:author="Nguyễn Đức Minh Trí" w:date="2021-05-28T22:48:00Z"/>
        </w:rPr>
      </w:pPr>
    </w:p>
    <w:p w14:paraId="2F8E3F99" w14:textId="7F2A955D" w:rsidR="000024C8" w:rsidRDefault="000024C8" w:rsidP="000024C8">
      <w:pPr>
        <w:rPr>
          <w:ins w:id="283" w:author="Nguyễn Đức Minh Trí" w:date="2021-05-28T22:48:00Z"/>
        </w:rPr>
      </w:pPr>
    </w:p>
    <w:p w14:paraId="1FB10740" w14:textId="656FDC78" w:rsidR="000024C8" w:rsidRDefault="000024C8" w:rsidP="000024C8">
      <w:pPr>
        <w:rPr>
          <w:ins w:id="284" w:author="Nguyễn Đức Minh Trí" w:date="2021-05-28T22:48:00Z"/>
        </w:rPr>
      </w:pPr>
    </w:p>
    <w:p w14:paraId="0F69C69B" w14:textId="67F4E812" w:rsidR="000024C8" w:rsidRDefault="000024C8" w:rsidP="000024C8">
      <w:pPr>
        <w:rPr>
          <w:ins w:id="285" w:author="Nguyễn Đức Minh Trí" w:date="2021-05-28T22:48:00Z"/>
        </w:rPr>
      </w:pPr>
    </w:p>
    <w:p w14:paraId="3977EA7C" w14:textId="486B58C2" w:rsidR="000024C8" w:rsidRDefault="000024C8" w:rsidP="000024C8">
      <w:pPr>
        <w:rPr>
          <w:ins w:id="286" w:author="Nguyễn Đức Minh Trí" w:date="2021-05-28T22:48:00Z"/>
        </w:rPr>
      </w:pPr>
    </w:p>
    <w:p w14:paraId="5938EFC7" w14:textId="7853954F" w:rsidR="000024C8" w:rsidRDefault="000024C8" w:rsidP="000024C8">
      <w:pPr>
        <w:rPr>
          <w:ins w:id="287" w:author="Nguyễn Đức Minh Trí" w:date="2021-05-28T22:48:00Z"/>
        </w:rPr>
      </w:pPr>
    </w:p>
    <w:p w14:paraId="3993E6BE" w14:textId="7A07E85A" w:rsidR="000024C8" w:rsidRDefault="000024C8" w:rsidP="000024C8">
      <w:pPr>
        <w:rPr>
          <w:ins w:id="288" w:author="Nguyễn Đức Minh Trí" w:date="2021-05-28T22:48:00Z"/>
        </w:rPr>
      </w:pPr>
    </w:p>
    <w:p w14:paraId="1C69C307" w14:textId="206BA09D" w:rsidR="000024C8" w:rsidRDefault="000024C8" w:rsidP="000024C8">
      <w:pPr>
        <w:rPr>
          <w:ins w:id="289" w:author="Nguyễn Đức Minh Trí" w:date="2021-05-28T22:48:00Z"/>
        </w:rPr>
      </w:pPr>
    </w:p>
    <w:p w14:paraId="5BFD5BEF" w14:textId="21BCC2CF" w:rsidR="000024C8" w:rsidRDefault="000024C8" w:rsidP="000024C8">
      <w:pPr>
        <w:rPr>
          <w:ins w:id="290" w:author="Nguyễn Đức Minh Trí" w:date="2021-05-28T22:48:00Z"/>
        </w:rPr>
      </w:pPr>
    </w:p>
    <w:p w14:paraId="618A30A6" w14:textId="0D794C04" w:rsidR="000024C8" w:rsidRDefault="000024C8" w:rsidP="000024C8">
      <w:pPr>
        <w:rPr>
          <w:ins w:id="291" w:author="Nguyễn Đức Minh Trí" w:date="2021-05-28T22:48:00Z"/>
        </w:rPr>
      </w:pPr>
    </w:p>
    <w:p w14:paraId="0165E4A9" w14:textId="3D01EB81" w:rsidR="000024C8" w:rsidRDefault="000024C8" w:rsidP="000024C8">
      <w:pPr>
        <w:rPr>
          <w:ins w:id="292" w:author="Nguyễn Đức Minh Trí" w:date="2021-05-28T22:49:00Z"/>
        </w:rPr>
      </w:pPr>
    </w:p>
    <w:p w14:paraId="0DB491FA" w14:textId="6350E827" w:rsidR="000024C8" w:rsidRDefault="000024C8" w:rsidP="000024C8">
      <w:pPr>
        <w:rPr>
          <w:ins w:id="293" w:author="Nguyễn Đức Minh Trí" w:date="2021-05-28T22:49:00Z"/>
        </w:rPr>
      </w:pPr>
    </w:p>
    <w:p w14:paraId="31E7132F" w14:textId="08D7C4F3" w:rsidR="000024C8" w:rsidRDefault="000024C8" w:rsidP="000024C8">
      <w:pPr>
        <w:rPr>
          <w:ins w:id="294" w:author="Nguyễn Đức Minh Trí" w:date="2021-05-28T22:49:00Z"/>
        </w:rPr>
      </w:pPr>
    </w:p>
    <w:p w14:paraId="58AB4DB5" w14:textId="3ED0F1C5" w:rsidR="000024C8" w:rsidRDefault="000024C8" w:rsidP="000024C8">
      <w:pPr>
        <w:rPr>
          <w:ins w:id="295" w:author="Nguyễn Đức Minh Trí" w:date="2021-05-28T22:49:00Z"/>
        </w:rPr>
      </w:pPr>
    </w:p>
    <w:p w14:paraId="70D7E44F" w14:textId="255EB16C" w:rsidR="000024C8" w:rsidRDefault="000024C8" w:rsidP="000024C8">
      <w:pPr>
        <w:rPr>
          <w:ins w:id="296" w:author="Nguyễn Đức Minh Trí" w:date="2021-05-28T22:49:00Z"/>
        </w:rPr>
      </w:pPr>
    </w:p>
    <w:p w14:paraId="3CC9467D" w14:textId="10A2037A" w:rsidR="000024C8" w:rsidRDefault="000024C8" w:rsidP="000024C8">
      <w:pPr>
        <w:rPr>
          <w:ins w:id="297" w:author="Nguyễn Đức Minh Trí" w:date="2021-05-28T22:49:00Z"/>
        </w:rPr>
      </w:pPr>
    </w:p>
    <w:p w14:paraId="326C1F89" w14:textId="790297CB" w:rsidR="000024C8" w:rsidRDefault="000024C8" w:rsidP="000024C8">
      <w:pPr>
        <w:rPr>
          <w:ins w:id="298" w:author="Nguyễn Đức Minh Trí" w:date="2021-05-28T22:49:00Z"/>
        </w:rPr>
      </w:pPr>
    </w:p>
    <w:p w14:paraId="73863C75" w14:textId="7FCA3C20" w:rsidR="000024C8" w:rsidRDefault="000024C8" w:rsidP="000024C8">
      <w:pPr>
        <w:rPr>
          <w:ins w:id="299" w:author="Nguyễn Đức Minh Trí" w:date="2021-05-28T22:49:00Z"/>
        </w:rPr>
      </w:pPr>
    </w:p>
    <w:p w14:paraId="0C719FEC" w14:textId="7E10E3CB" w:rsidR="000024C8" w:rsidRDefault="000024C8" w:rsidP="000024C8">
      <w:pPr>
        <w:rPr>
          <w:ins w:id="300" w:author="Nguyễn Đức Minh Trí" w:date="2021-05-28T22:49:00Z"/>
        </w:rPr>
      </w:pPr>
    </w:p>
    <w:p w14:paraId="68FFD263" w14:textId="393712AE" w:rsidR="000024C8" w:rsidRDefault="000024C8" w:rsidP="000024C8">
      <w:pPr>
        <w:rPr>
          <w:ins w:id="301" w:author="Nguyễn Đức Minh Trí" w:date="2021-05-28T22:49:00Z"/>
        </w:rPr>
      </w:pPr>
    </w:p>
    <w:p w14:paraId="10D47A93" w14:textId="6BEE5423" w:rsidR="000024C8" w:rsidRDefault="000024C8" w:rsidP="000024C8">
      <w:pPr>
        <w:rPr>
          <w:ins w:id="302" w:author="Nguyễn Đức Minh Trí" w:date="2021-05-28T22:51:00Z"/>
        </w:rPr>
      </w:pPr>
    </w:p>
    <w:p w14:paraId="311EAA91" w14:textId="00824D3A" w:rsidR="001A75D8" w:rsidRDefault="001A75D8" w:rsidP="000024C8">
      <w:pPr>
        <w:rPr>
          <w:ins w:id="303" w:author="Nguyễn Đức Minh Trí" w:date="2021-05-28T22:51:00Z"/>
        </w:rPr>
      </w:pPr>
    </w:p>
    <w:p w14:paraId="21D967AA" w14:textId="2C6AA413" w:rsidR="001A75D8" w:rsidRDefault="001A75D8" w:rsidP="000024C8">
      <w:pPr>
        <w:rPr>
          <w:ins w:id="304" w:author="Nguyễn Đức Minh Trí" w:date="2021-05-28T22:51:00Z"/>
        </w:rPr>
      </w:pPr>
    </w:p>
    <w:p w14:paraId="12253E8A" w14:textId="39DCF6DB" w:rsidR="001A75D8" w:rsidRDefault="001A75D8" w:rsidP="000024C8">
      <w:pPr>
        <w:rPr>
          <w:ins w:id="305" w:author="Nguyễn Đức Minh Trí" w:date="2021-05-28T22:51:00Z"/>
        </w:rPr>
      </w:pPr>
    </w:p>
    <w:p w14:paraId="6CF71306" w14:textId="5DA1BF12" w:rsidR="001A75D8" w:rsidRDefault="001A75D8" w:rsidP="000024C8">
      <w:pPr>
        <w:rPr>
          <w:ins w:id="306" w:author="Nguyễn Đức Minh Trí" w:date="2021-05-28T22:51:00Z"/>
        </w:rPr>
      </w:pPr>
    </w:p>
    <w:p w14:paraId="4DE19E6C" w14:textId="77777777" w:rsidR="001A75D8" w:rsidRDefault="001A75D8" w:rsidP="000024C8">
      <w:pPr>
        <w:rPr>
          <w:ins w:id="307" w:author="Nguyễn Đức Minh Trí" w:date="2021-05-28T22:52:00Z"/>
        </w:rPr>
        <w:sectPr w:rsidR="001A75D8" w:rsidSect="00243FC7">
          <w:headerReference w:type="default" r:id="rId8"/>
          <w:footerReference w:type="default" r:id="rId9"/>
          <w:pgSz w:w="11907" w:h="16839" w:code="9"/>
          <w:pgMar w:top="1134" w:right="1134" w:bottom="1134" w:left="1701" w:header="720" w:footer="720" w:gutter="0"/>
          <w:pgNumType w:start="1"/>
          <w:cols w:space="720"/>
          <w:docGrid w:linePitch="326"/>
        </w:sectPr>
      </w:pPr>
    </w:p>
    <w:p w14:paraId="7E1D1CC9" w14:textId="78BEE199" w:rsidR="001A75D8" w:rsidRPr="000024C8" w:rsidRDefault="001A75D8" w:rsidP="000024C8">
      <w:pPr>
        <w:rPr>
          <w:ins w:id="314" w:author="Nguyễn Đức Minh Trí" w:date="2021-05-28T22:48:00Z"/>
          <w:rPrChange w:id="315" w:author="Nguyễn Đức Minh Trí" w:date="2021-05-28T22:48:00Z">
            <w:rPr>
              <w:ins w:id="316" w:author="Nguyễn Đức Minh Trí" w:date="2021-05-28T22:48:00Z"/>
              <w:sz w:val="28"/>
              <w:szCs w:val="28"/>
              <w:lang w:val="en-US"/>
            </w:rPr>
          </w:rPrChange>
        </w:rPr>
        <w:pPrChange w:id="317" w:author="Nguyễn Đức Minh Trí" w:date="2021-05-28T22:48:00Z">
          <w:pPr>
            <w:pStyle w:val="Heading1"/>
            <w:spacing w:line="276" w:lineRule="auto"/>
          </w:pPr>
        </w:pPrChange>
      </w:pPr>
    </w:p>
    <w:p w14:paraId="488BE227" w14:textId="321C5DC3" w:rsidR="00243FC7" w:rsidRPr="00243FC7" w:rsidRDefault="00243FC7" w:rsidP="00243FC7">
      <w:pPr>
        <w:pStyle w:val="Heading1"/>
        <w:spacing w:line="276" w:lineRule="auto"/>
        <w:rPr>
          <w:ins w:id="318" w:author="Nguyễn Đức Minh Trí" w:date="2021-05-28T22:30:00Z"/>
          <w:sz w:val="28"/>
          <w:szCs w:val="28"/>
          <w:rPrChange w:id="319" w:author="Nguyễn Đức Minh Trí" w:date="2021-05-28T22:37:00Z">
            <w:rPr>
              <w:ins w:id="320" w:author="Nguyễn Đức Minh Trí" w:date="2021-05-28T22:30:00Z"/>
            </w:rPr>
          </w:rPrChange>
        </w:rPr>
        <w:pPrChange w:id="321" w:author="Nguyễn Đức Minh Trí" w:date="2021-05-28T22:31:00Z">
          <w:pPr>
            <w:pStyle w:val="Heading1"/>
          </w:pPr>
        </w:pPrChange>
      </w:pPr>
      <w:proofErr w:type="spellStart"/>
      <w:ins w:id="322" w:author="Nguyễn Đức Minh Trí" w:date="2021-05-28T22:30:00Z">
        <w:r w:rsidRPr="00243FC7">
          <w:rPr>
            <w:sz w:val="28"/>
            <w:szCs w:val="28"/>
            <w:lang w:val="en-US"/>
            <w:rPrChange w:id="323" w:author="Nguyễn Đức Minh Trí" w:date="2021-05-28T22:37:00Z">
              <w:rPr>
                <w:lang w:val="en-US"/>
              </w:rPr>
            </w:rPrChange>
          </w:rPr>
          <w:t>Khảo</w:t>
        </w:r>
        <w:proofErr w:type="spellEnd"/>
        <w:r w:rsidRPr="00243FC7">
          <w:rPr>
            <w:sz w:val="28"/>
            <w:szCs w:val="28"/>
            <w:lang w:val="en-US"/>
            <w:rPrChange w:id="324" w:author="Nguyễn Đức Minh Trí" w:date="2021-05-28T22:37:00Z">
              <w:rPr>
                <w:lang w:val="en-US"/>
              </w:rPr>
            </w:rPrChange>
          </w:rPr>
          <w:t xml:space="preserve"> </w:t>
        </w:r>
        <w:proofErr w:type="spellStart"/>
        <w:r w:rsidRPr="00243FC7">
          <w:rPr>
            <w:sz w:val="28"/>
            <w:szCs w:val="28"/>
            <w:lang w:val="en-US"/>
            <w:rPrChange w:id="325" w:author="Nguyễn Đức Minh Trí" w:date="2021-05-28T22:37:00Z">
              <w:rPr>
                <w:lang w:val="en-US"/>
              </w:rPr>
            </w:rPrChange>
          </w:rPr>
          <w:t>sát</w:t>
        </w:r>
        <w:proofErr w:type="spellEnd"/>
        <w:r w:rsidRPr="00243FC7">
          <w:rPr>
            <w:sz w:val="28"/>
            <w:szCs w:val="28"/>
            <w:lang w:val="en-US"/>
            <w:rPrChange w:id="326" w:author="Nguyễn Đức Minh Trí" w:date="2021-05-28T22:37:00Z">
              <w:rPr>
                <w:lang w:val="en-US"/>
              </w:rPr>
            </w:rPrChange>
          </w:rPr>
          <w:t xml:space="preserve"> </w:t>
        </w:r>
        <w:proofErr w:type="spellStart"/>
        <w:r w:rsidRPr="00243FC7">
          <w:rPr>
            <w:sz w:val="28"/>
            <w:szCs w:val="28"/>
            <w:lang w:val="en-US"/>
            <w:rPrChange w:id="327" w:author="Nguyễn Đức Minh Trí" w:date="2021-05-28T22:37:00Z">
              <w:rPr>
                <w:lang w:val="en-US"/>
              </w:rPr>
            </w:rPrChange>
          </w:rPr>
          <w:t>hiện</w:t>
        </w:r>
        <w:proofErr w:type="spellEnd"/>
        <w:r w:rsidRPr="00243FC7">
          <w:rPr>
            <w:sz w:val="28"/>
            <w:szCs w:val="28"/>
            <w:lang w:val="en-US"/>
            <w:rPrChange w:id="328" w:author="Nguyễn Đức Minh Trí" w:date="2021-05-28T22:37:00Z">
              <w:rPr>
                <w:lang w:val="en-US"/>
              </w:rPr>
            </w:rPrChange>
          </w:rPr>
          <w:t xml:space="preserve"> </w:t>
        </w:r>
        <w:proofErr w:type="spellStart"/>
        <w:r w:rsidRPr="00243FC7">
          <w:rPr>
            <w:sz w:val="28"/>
            <w:szCs w:val="28"/>
            <w:lang w:val="en-US"/>
            <w:rPrChange w:id="329" w:author="Nguyễn Đức Minh Trí" w:date="2021-05-28T22:37:00Z">
              <w:rPr>
                <w:lang w:val="en-US"/>
              </w:rPr>
            </w:rPrChange>
          </w:rPr>
          <w:t>trạng</w:t>
        </w:r>
        <w:bookmarkEnd w:id="278"/>
        <w:proofErr w:type="spellEnd"/>
      </w:ins>
    </w:p>
    <w:p w14:paraId="7E47BDFA" w14:textId="51FC9709" w:rsidR="00243FC7" w:rsidRPr="00243FC7" w:rsidRDefault="00243FC7" w:rsidP="00243FC7">
      <w:pPr>
        <w:pStyle w:val="Heading2"/>
        <w:spacing w:line="276" w:lineRule="auto"/>
        <w:rPr>
          <w:ins w:id="330" w:author="Nguyễn Đức Minh Trí" w:date="2021-05-28T22:30:00Z"/>
          <w:sz w:val="24"/>
          <w:szCs w:val="24"/>
          <w:rPrChange w:id="331" w:author="Nguyễn Đức Minh Trí" w:date="2021-05-28T22:38:00Z">
            <w:rPr>
              <w:ins w:id="332" w:author="Nguyễn Đức Minh Trí" w:date="2021-05-28T22:30:00Z"/>
            </w:rPr>
          </w:rPrChange>
        </w:rPr>
        <w:pPrChange w:id="333" w:author="Nguyễn Đức Minh Trí" w:date="2021-05-28T22:31:00Z">
          <w:pPr>
            <w:pStyle w:val="Heading2"/>
          </w:pPr>
        </w:pPrChange>
      </w:pPr>
      <w:bookmarkStart w:id="334" w:name="_Toc73133847"/>
      <w:proofErr w:type="spellStart"/>
      <w:ins w:id="335" w:author="Nguyễn Đức Minh Trí" w:date="2021-05-28T22:30:00Z">
        <w:r w:rsidRPr="00243FC7">
          <w:rPr>
            <w:sz w:val="24"/>
            <w:szCs w:val="24"/>
            <w:lang w:val="en-US"/>
            <w:rPrChange w:id="336" w:author="Nguyễn Đức Minh Trí" w:date="2021-05-28T22:38:00Z">
              <w:rPr>
                <w:lang w:val="en-US"/>
              </w:rPr>
            </w:rPrChange>
          </w:rPr>
          <w:t>Nhu</w:t>
        </w:r>
        <w:proofErr w:type="spellEnd"/>
        <w:r w:rsidRPr="00243FC7">
          <w:rPr>
            <w:sz w:val="24"/>
            <w:szCs w:val="24"/>
            <w:lang w:val="en-US"/>
            <w:rPrChange w:id="337" w:author="Nguyễn Đức Minh Trí" w:date="2021-05-28T22:38:00Z">
              <w:rPr>
                <w:lang w:val="en-US"/>
              </w:rPr>
            </w:rPrChange>
          </w:rPr>
          <w:t xml:space="preserve"> </w:t>
        </w:r>
        <w:proofErr w:type="spellStart"/>
        <w:r w:rsidRPr="00243FC7">
          <w:rPr>
            <w:sz w:val="24"/>
            <w:szCs w:val="24"/>
            <w:lang w:val="en-US"/>
            <w:rPrChange w:id="338" w:author="Nguyễn Đức Minh Trí" w:date="2021-05-28T22:38:00Z">
              <w:rPr>
                <w:lang w:val="en-US"/>
              </w:rPr>
            </w:rPrChange>
          </w:rPr>
          <w:t>cầu</w:t>
        </w:r>
        <w:proofErr w:type="spellEnd"/>
        <w:r w:rsidRPr="00243FC7">
          <w:rPr>
            <w:sz w:val="24"/>
            <w:szCs w:val="24"/>
            <w:lang w:val="en-US"/>
            <w:rPrChange w:id="339" w:author="Nguyễn Đức Minh Trí" w:date="2021-05-28T22:38:00Z">
              <w:rPr>
                <w:lang w:val="en-US"/>
              </w:rPr>
            </w:rPrChange>
          </w:rPr>
          <w:t xml:space="preserve"> </w:t>
        </w:r>
        <w:proofErr w:type="spellStart"/>
        <w:r w:rsidRPr="00243FC7">
          <w:rPr>
            <w:sz w:val="24"/>
            <w:szCs w:val="24"/>
            <w:lang w:val="en-US"/>
            <w:rPrChange w:id="340" w:author="Nguyễn Đức Minh Trí" w:date="2021-05-28T22:38:00Z">
              <w:rPr>
                <w:lang w:val="en-US"/>
              </w:rPr>
            </w:rPrChange>
          </w:rPr>
          <w:t>thực</w:t>
        </w:r>
        <w:proofErr w:type="spellEnd"/>
        <w:r w:rsidRPr="00243FC7">
          <w:rPr>
            <w:sz w:val="24"/>
            <w:szCs w:val="24"/>
            <w:lang w:val="en-US"/>
            <w:rPrChange w:id="341" w:author="Nguyễn Đức Minh Trí" w:date="2021-05-28T22:38:00Z">
              <w:rPr>
                <w:lang w:val="en-US"/>
              </w:rPr>
            </w:rPrChange>
          </w:rPr>
          <w:t xml:space="preserve"> </w:t>
        </w:r>
        <w:proofErr w:type="spellStart"/>
        <w:r w:rsidRPr="00243FC7">
          <w:rPr>
            <w:sz w:val="24"/>
            <w:szCs w:val="24"/>
            <w:lang w:val="en-US"/>
            <w:rPrChange w:id="342" w:author="Nguyễn Đức Minh Trí" w:date="2021-05-28T22:38:00Z">
              <w:rPr>
                <w:lang w:val="en-US"/>
              </w:rPr>
            </w:rPrChange>
          </w:rPr>
          <w:t>tế</w:t>
        </w:r>
        <w:bookmarkEnd w:id="334"/>
        <w:proofErr w:type="spellEnd"/>
      </w:ins>
    </w:p>
    <w:p w14:paraId="439DBC4D" w14:textId="77777777" w:rsidR="00243FC7" w:rsidRPr="00C34FA2" w:rsidRDefault="00243FC7" w:rsidP="00243FC7">
      <w:pPr>
        <w:spacing w:line="276" w:lineRule="auto"/>
        <w:ind w:left="360"/>
        <w:jc w:val="both"/>
        <w:rPr>
          <w:moveTo w:id="343" w:author="Nguyễn Đức Minh Trí" w:date="2021-05-28T22:30:00Z"/>
          <w:iCs/>
          <w:szCs w:val="24"/>
          <w:lang w:val="en-US"/>
        </w:rPr>
        <w:pPrChange w:id="344" w:author="Nguyễn Đức Minh Trí" w:date="2021-05-28T22:31:00Z">
          <w:pPr>
            <w:spacing w:line="360" w:lineRule="auto"/>
            <w:ind w:left="360"/>
            <w:jc w:val="both"/>
          </w:pPr>
        </w:pPrChange>
      </w:pPr>
      <w:bookmarkStart w:id="345" w:name="_Toc67985011"/>
      <w:moveToRangeStart w:id="346" w:author="Nguyễn Đức Minh Trí" w:date="2021-05-28T22:30:00Z" w:name="move73133474"/>
      <w:proofErr w:type="spellStart"/>
      <w:moveTo w:id="347" w:author="Nguyễn Đức Minh Trí" w:date="2021-05-28T22:30:00Z">
        <w:r w:rsidRPr="00C34FA2">
          <w:rPr>
            <w:iCs/>
            <w:szCs w:val="24"/>
            <w:lang w:val="en-US"/>
          </w:rPr>
          <w:t>Hiện</w:t>
        </w:r>
        <w:proofErr w:type="spellEnd"/>
        <w:r w:rsidRPr="00C34FA2">
          <w:rPr>
            <w:iCs/>
            <w:szCs w:val="24"/>
            <w:lang w:val="en-US"/>
          </w:rPr>
          <w:t xml:space="preserve"> nay, </w:t>
        </w:r>
        <w:proofErr w:type="spellStart"/>
        <w:r w:rsidRPr="00C34FA2">
          <w:rPr>
            <w:iCs/>
            <w:szCs w:val="24"/>
            <w:lang w:val="en-US"/>
          </w:rPr>
          <w:t>trước</w:t>
        </w:r>
        <w:proofErr w:type="spellEnd"/>
        <w:r w:rsidRPr="00C34FA2">
          <w:rPr>
            <w:iCs/>
            <w:szCs w:val="24"/>
            <w:lang w:val="en-US"/>
          </w:rPr>
          <w:t xml:space="preserve"> </w:t>
        </w:r>
        <w:proofErr w:type="spellStart"/>
        <w:r w:rsidRPr="00C34FA2">
          <w:rPr>
            <w:iCs/>
            <w:szCs w:val="24"/>
            <w:lang w:val="en-US"/>
          </w:rPr>
          <w:t>khi</w:t>
        </w:r>
        <w:proofErr w:type="spellEnd"/>
        <w:r w:rsidRPr="00C34FA2">
          <w:rPr>
            <w:iCs/>
            <w:szCs w:val="24"/>
            <w:lang w:val="en-US"/>
          </w:rPr>
          <w:t xml:space="preserve"> COVID-19 </w:t>
        </w:r>
        <w:proofErr w:type="spellStart"/>
        <w:r w:rsidRPr="00C34FA2">
          <w:rPr>
            <w:iCs/>
            <w:szCs w:val="24"/>
            <w:lang w:val="en-US"/>
          </w:rPr>
          <w:t>gây</w:t>
        </w:r>
        <w:proofErr w:type="spellEnd"/>
        <w:r w:rsidRPr="00C34FA2">
          <w:rPr>
            <w:iCs/>
            <w:szCs w:val="24"/>
            <w:lang w:val="en-US"/>
          </w:rPr>
          <w:t xml:space="preserve"> </w:t>
        </w:r>
        <w:proofErr w:type="spellStart"/>
        <w:r w:rsidRPr="00C34FA2">
          <w:rPr>
            <w:iCs/>
            <w:szCs w:val="24"/>
            <w:lang w:val="en-US"/>
          </w:rPr>
          <w:t>ảnh</w:t>
        </w:r>
        <w:proofErr w:type="spellEnd"/>
        <w:r w:rsidRPr="00C34FA2">
          <w:rPr>
            <w:iCs/>
            <w:szCs w:val="24"/>
            <w:lang w:val="en-US"/>
          </w:rPr>
          <w:t xml:space="preserve"> </w:t>
        </w:r>
        <w:proofErr w:type="spellStart"/>
        <w:r w:rsidRPr="00C34FA2">
          <w:rPr>
            <w:iCs/>
            <w:szCs w:val="24"/>
            <w:lang w:val="en-US"/>
          </w:rPr>
          <w:t>hưởng</w:t>
        </w:r>
        <w:proofErr w:type="spellEnd"/>
        <w:r w:rsidRPr="00C34FA2">
          <w:rPr>
            <w:iCs/>
            <w:szCs w:val="24"/>
            <w:lang w:val="en-US"/>
          </w:rPr>
          <w:t xml:space="preserve">. </w:t>
        </w:r>
        <w:proofErr w:type="spellStart"/>
        <w:r w:rsidRPr="00C34FA2">
          <w:rPr>
            <w:iCs/>
            <w:szCs w:val="24"/>
            <w:lang w:val="en-US"/>
          </w:rPr>
          <w:t>Việc</w:t>
        </w:r>
        <w:proofErr w:type="spellEnd"/>
        <w:r w:rsidRPr="00C34FA2">
          <w:rPr>
            <w:iCs/>
            <w:szCs w:val="24"/>
            <w:lang w:val="en-US"/>
          </w:rPr>
          <w:t xml:space="preserve"> di </w:t>
        </w:r>
        <w:proofErr w:type="spellStart"/>
        <w:r w:rsidRPr="00C34FA2">
          <w:rPr>
            <w:iCs/>
            <w:szCs w:val="24"/>
            <w:lang w:val="en-US"/>
          </w:rPr>
          <w:t>chuyển</w:t>
        </w:r>
        <w:proofErr w:type="spellEnd"/>
        <w:r w:rsidRPr="00C34FA2">
          <w:rPr>
            <w:iCs/>
            <w:szCs w:val="24"/>
            <w:lang w:val="en-US"/>
          </w:rPr>
          <w:t xml:space="preserve"> </w:t>
        </w:r>
        <w:proofErr w:type="spellStart"/>
        <w:r w:rsidRPr="00C34FA2">
          <w:rPr>
            <w:iCs/>
            <w:szCs w:val="24"/>
            <w:lang w:val="en-US"/>
          </w:rPr>
          <w:t>bằng</w:t>
        </w:r>
        <w:proofErr w:type="spellEnd"/>
        <w:r w:rsidRPr="00C34FA2">
          <w:rPr>
            <w:iCs/>
            <w:szCs w:val="24"/>
            <w:lang w:val="en-US"/>
          </w:rPr>
          <w:t xml:space="preserve"> </w:t>
        </w:r>
        <w:proofErr w:type="spellStart"/>
        <w:r w:rsidRPr="00C34FA2">
          <w:rPr>
            <w:iCs/>
            <w:szCs w:val="24"/>
            <w:lang w:val="en-US"/>
          </w:rPr>
          <w:t>máy</w:t>
        </w:r>
        <w:proofErr w:type="spellEnd"/>
        <w:r w:rsidRPr="00C34FA2">
          <w:rPr>
            <w:iCs/>
            <w:szCs w:val="24"/>
            <w:lang w:val="en-US"/>
          </w:rPr>
          <w:t xml:space="preserve"> bay </w:t>
        </w:r>
        <w:proofErr w:type="spellStart"/>
        <w:r w:rsidRPr="00C34FA2">
          <w:rPr>
            <w:iCs/>
            <w:szCs w:val="24"/>
            <w:lang w:val="en-US"/>
          </w:rPr>
          <w:t>đã</w:t>
        </w:r>
        <w:proofErr w:type="spellEnd"/>
        <w:r w:rsidRPr="00C34FA2">
          <w:rPr>
            <w:iCs/>
            <w:szCs w:val="24"/>
            <w:lang w:val="en-US"/>
          </w:rPr>
          <w:t xml:space="preserve"> </w:t>
        </w:r>
        <w:proofErr w:type="spellStart"/>
        <w:r w:rsidRPr="00C34FA2">
          <w:rPr>
            <w:iCs/>
            <w:szCs w:val="24"/>
            <w:lang w:val="en-US"/>
          </w:rPr>
          <w:t>phát</w:t>
        </w:r>
        <w:proofErr w:type="spellEnd"/>
        <w:r w:rsidRPr="00C34FA2">
          <w:rPr>
            <w:iCs/>
            <w:szCs w:val="24"/>
            <w:lang w:val="en-US"/>
          </w:rPr>
          <w:t xml:space="preserve"> </w:t>
        </w:r>
        <w:proofErr w:type="spellStart"/>
        <w:r w:rsidRPr="00C34FA2">
          <w:rPr>
            <w:iCs/>
            <w:szCs w:val="24"/>
            <w:lang w:val="en-US"/>
          </w:rPr>
          <w:t>triển</w:t>
        </w:r>
        <w:proofErr w:type="spellEnd"/>
        <w:r w:rsidRPr="00C34FA2">
          <w:rPr>
            <w:iCs/>
            <w:szCs w:val="24"/>
            <w:lang w:val="en-US"/>
          </w:rPr>
          <w:t xml:space="preserve"> </w:t>
        </w:r>
        <w:proofErr w:type="spellStart"/>
        <w:r w:rsidRPr="00C34FA2">
          <w:rPr>
            <w:iCs/>
            <w:szCs w:val="24"/>
            <w:lang w:val="en-US"/>
          </w:rPr>
          <w:t>một</w:t>
        </w:r>
        <w:proofErr w:type="spellEnd"/>
        <w:r w:rsidRPr="00C34FA2">
          <w:rPr>
            <w:iCs/>
            <w:szCs w:val="24"/>
            <w:lang w:val="en-US"/>
          </w:rPr>
          <w:t xml:space="preserve"> </w:t>
        </w:r>
        <w:proofErr w:type="spellStart"/>
        <w:r w:rsidRPr="00C34FA2">
          <w:rPr>
            <w:iCs/>
            <w:szCs w:val="24"/>
            <w:lang w:val="en-US"/>
          </w:rPr>
          <w:t>cách</w:t>
        </w:r>
        <w:proofErr w:type="spellEnd"/>
        <w:r w:rsidRPr="00C34FA2">
          <w:rPr>
            <w:iCs/>
            <w:szCs w:val="24"/>
            <w:lang w:val="en-US"/>
          </w:rPr>
          <w:t xml:space="preserve"> </w:t>
        </w:r>
        <w:proofErr w:type="spellStart"/>
        <w:r w:rsidRPr="00C34FA2">
          <w:rPr>
            <w:iCs/>
            <w:szCs w:val="24"/>
            <w:lang w:val="en-US"/>
          </w:rPr>
          <w:t>rõ</w:t>
        </w:r>
        <w:proofErr w:type="spellEnd"/>
        <w:r w:rsidRPr="00C34FA2">
          <w:rPr>
            <w:iCs/>
            <w:szCs w:val="24"/>
            <w:lang w:val="en-US"/>
          </w:rPr>
          <w:t xml:space="preserve"> </w:t>
        </w:r>
        <w:proofErr w:type="spellStart"/>
        <w:r w:rsidRPr="00C34FA2">
          <w:rPr>
            <w:iCs/>
            <w:szCs w:val="24"/>
            <w:lang w:val="en-US"/>
          </w:rPr>
          <w:t>rệt</w:t>
        </w:r>
        <w:proofErr w:type="spellEnd"/>
        <w:r w:rsidRPr="00C34FA2">
          <w:rPr>
            <w:iCs/>
            <w:szCs w:val="24"/>
            <w:lang w:val="en-US"/>
          </w:rPr>
          <w:t xml:space="preserve"> </w:t>
        </w:r>
        <w:proofErr w:type="spellStart"/>
        <w:r w:rsidRPr="00C34FA2">
          <w:rPr>
            <w:iCs/>
            <w:szCs w:val="24"/>
            <w:lang w:val="en-US"/>
          </w:rPr>
          <w:t>cùng</w:t>
        </w:r>
        <w:proofErr w:type="spellEnd"/>
        <w:r w:rsidRPr="00C34FA2">
          <w:rPr>
            <w:iCs/>
            <w:szCs w:val="24"/>
            <w:lang w:val="en-US"/>
          </w:rPr>
          <w:t xml:space="preserve"> </w:t>
        </w:r>
        <w:proofErr w:type="spellStart"/>
        <w:r w:rsidRPr="00C34FA2">
          <w:rPr>
            <w:iCs/>
            <w:szCs w:val="24"/>
            <w:lang w:val="en-US"/>
          </w:rPr>
          <w:t>với</w:t>
        </w:r>
        <w:proofErr w:type="spellEnd"/>
        <w:r w:rsidRPr="00C34FA2">
          <w:rPr>
            <w:iCs/>
            <w:szCs w:val="24"/>
            <w:lang w:val="en-US"/>
          </w:rPr>
          <w:t xml:space="preserve"> </w:t>
        </w:r>
        <w:proofErr w:type="spellStart"/>
        <w:r w:rsidRPr="00C34FA2">
          <w:rPr>
            <w:iCs/>
            <w:szCs w:val="24"/>
            <w:lang w:val="en-US"/>
          </w:rPr>
          <w:t>việc</w:t>
        </w:r>
        <w:proofErr w:type="spellEnd"/>
        <w:r w:rsidRPr="00C34FA2">
          <w:rPr>
            <w:iCs/>
            <w:szCs w:val="24"/>
            <w:lang w:val="en-US"/>
          </w:rPr>
          <w:t xml:space="preserve"> </w:t>
        </w:r>
        <w:proofErr w:type="spellStart"/>
        <w:r w:rsidRPr="00C34FA2">
          <w:rPr>
            <w:iCs/>
            <w:szCs w:val="24"/>
            <w:lang w:val="en-US"/>
          </w:rPr>
          <w:t>nhiều</w:t>
        </w:r>
        <w:proofErr w:type="spellEnd"/>
        <w:r w:rsidRPr="00C34FA2">
          <w:rPr>
            <w:iCs/>
            <w:szCs w:val="24"/>
            <w:lang w:val="en-US"/>
          </w:rPr>
          <w:t xml:space="preserve"> </w:t>
        </w:r>
        <w:proofErr w:type="spellStart"/>
        <w:r w:rsidRPr="00C34FA2">
          <w:rPr>
            <w:iCs/>
            <w:szCs w:val="24"/>
            <w:lang w:val="en-US"/>
          </w:rPr>
          <w:t>trường</w:t>
        </w:r>
        <w:proofErr w:type="spellEnd"/>
        <w:r w:rsidRPr="00C34FA2">
          <w:rPr>
            <w:iCs/>
            <w:szCs w:val="24"/>
            <w:lang w:val="en-US"/>
          </w:rPr>
          <w:t xml:space="preserve"> </w:t>
        </w:r>
        <w:proofErr w:type="spellStart"/>
        <w:r w:rsidRPr="00C34FA2">
          <w:rPr>
            <w:iCs/>
            <w:szCs w:val="24"/>
            <w:lang w:val="en-US"/>
          </w:rPr>
          <w:t>đào</w:t>
        </w:r>
        <w:proofErr w:type="spellEnd"/>
        <w:r w:rsidRPr="00C34FA2">
          <w:rPr>
            <w:iCs/>
            <w:szCs w:val="24"/>
            <w:lang w:val="en-US"/>
          </w:rPr>
          <w:t xml:space="preserve"> </w:t>
        </w:r>
        <w:proofErr w:type="spellStart"/>
        <w:r w:rsidRPr="00C34FA2">
          <w:rPr>
            <w:iCs/>
            <w:szCs w:val="24"/>
            <w:lang w:val="en-US"/>
          </w:rPr>
          <w:t>tạo</w:t>
        </w:r>
        <w:proofErr w:type="spellEnd"/>
        <w:r w:rsidRPr="00C34FA2">
          <w:rPr>
            <w:iCs/>
            <w:szCs w:val="24"/>
            <w:lang w:val="en-US"/>
          </w:rPr>
          <w:t xml:space="preserve"> </w:t>
        </w:r>
        <w:proofErr w:type="spellStart"/>
        <w:r w:rsidRPr="00C34FA2">
          <w:rPr>
            <w:iCs/>
            <w:szCs w:val="24"/>
            <w:lang w:val="en-US"/>
          </w:rPr>
          <w:t>các</w:t>
        </w:r>
        <w:proofErr w:type="spellEnd"/>
        <w:r w:rsidRPr="00C34FA2">
          <w:rPr>
            <w:iCs/>
            <w:szCs w:val="24"/>
            <w:lang w:val="en-US"/>
          </w:rPr>
          <w:t xml:space="preserve"> phi </w:t>
        </w:r>
        <w:proofErr w:type="spellStart"/>
        <w:r w:rsidRPr="00C34FA2">
          <w:rPr>
            <w:iCs/>
            <w:szCs w:val="24"/>
            <w:lang w:val="en-US"/>
          </w:rPr>
          <w:t>công</w:t>
        </w:r>
        <w:proofErr w:type="spellEnd"/>
        <w:r w:rsidRPr="00C34FA2">
          <w:rPr>
            <w:iCs/>
            <w:szCs w:val="24"/>
            <w:lang w:val="en-US"/>
          </w:rPr>
          <w:t xml:space="preserve">, </w:t>
        </w:r>
        <w:proofErr w:type="spellStart"/>
        <w:r w:rsidRPr="00C34FA2">
          <w:rPr>
            <w:iCs/>
            <w:szCs w:val="24"/>
            <w:lang w:val="en-US"/>
          </w:rPr>
          <w:t>tiếp</w:t>
        </w:r>
        <w:proofErr w:type="spellEnd"/>
        <w:r w:rsidRPr="00C34FA2">
          <w:rPr>
            <w:iCs/>
            <w:szCs w:val="24"/>
            <w:lang w:val="en-US"/>
          </w:rPr>
          <w:t xml:space="preserve"> </w:t>
        </w:r>
        <w:proofErr w:type="spellStart"/>
        <w:r w:rsidRPr="00C34FA2">
          <w:rPr>
            <w:iCs/>
            <w:szCs w:val="24"/>
            <w:lang w:val="en-US"/>
          </w:rPr>
          <w:t>viên</w:t>
        </w:r>
        <w:proofErr w:type="spellEnd"/>
        <w:r w:rsidRPr="00C34FA2">
          <w:rPr>
            <w:iCs/>
            <w:szCs w:val="24"/>
            <w:lang w:val="en-US"/>
          </w:rPr>
          <w:t xml:space="preserve"> </w:t>
        </w:r>
        <w:proofErr w:type="spellStart"/>
        <w:r w:rsidRPr="00C34FA2">
          <w:rPr>
            <w:iCs/>
            <w:szCs w:val="24"/>
            <w:lang w:val="en-US"/>
          </w:rPr>
          <w:t>hàng</w:t>
        </w:r>
        <w:proofErr w:type="spellEnd"/>
        <w:r w:rsidRPr="00C34FA2">
          <w:rPr>
            <w:iCs/>
            <w:szCs w:val="24"/>
            <w:lang w:val="en-US"/>
          </w:rPr>
          <w:t xml:space="preserve"> </w:t>
        </w:r>
        <w:proofErr w:type="spellStart"/>
        <w:r w:rsidRPr="00C34FA2">
          <w:rPr>
            <w:iCs/>
            <w:szCs w:val="24"/>
            <w:lang w:val="en-US"/>
          </w:rPr>
          <w:t>không</w:t>
        </w:r>
        <w:proofErr w:type="spellEnd"/>
        <w:r w:rsidRPr="00C34FA2">
          <w:rPr>
            <w:iCs/>
            <w:szCs w:val="24"/>
            <w:lang w:val="en-US"/>
          </w:rPr>
          <w:t xml:space="preserve"> </w:t>
        </w:r>
        <w:proofErr w:type="spellStart"/>
        <w:r w:rsidRPr="00C34FA2">
          <w:rPr>
            <w:iCs/>
            <w:szCs w:val="24"/>
            <w:lang w:val="en-US"/>
          </w:rPr>
          <w:t>cũng</w:t>
        </w:r>
        <w:proofErr w:type="spellEnd"/>
        <w:r w:rsidRPr="00C34FA2">
          <w:rPr>
            <w:iCs/>
            <w:szCs w:val="24"/>
            <w:lang w:val="en-US"/>
          </w:rPr>
          <w:t xml:space="preserve"> </w:t>
        </w:r>
        <w:proofErr w:type="spellStart"/>
        <w:r w:rsidRPr="00C34FA2">
          <w:rPr>
            <w:iCs/>
            <w:szCs w:val="24"/>
            <w:lang w:val="en-US"/>
          </w:rPr>
          <w:t>đã</w:t>
        </w:r>
        <w:proofErr w:type="spellEnd"/>
        <w:r w:rsidRPr="00C34FA2">
          <w:rPr>
            <w:iCs/>
            <w:szCs w:val="24"/>
            <w:lang w:val="en-US"/>
          </w:rPr>
          <w:t xml:space="preserve"> </w:t>
        </w:r>
        <w:proofErr w:type="spellStart"/>
        <w:r w:rsidRPr="00C34FA2">
          <w:rPr>
            <w:iCs/>
            <w:szCs w:val="24"/>
            <w:lang w:val="en-US"/>
          </w:rPr>
          <w:t>thể</w:t>
        </w:r>
        <w:proofErr w:type="spellEnd"/>
        <w:r w:rsidRPr="00C34FA2">
          <w:rPr>
            <w:iCs/>
            <w:szCs w:val="24"/>
            <w:lang w:val="en-US"/>
          </w:rPr>
          <w:t xml:space="preserve"> </w:t>
        </w:r>
        <w:proofErr w:type="spellStart"/>
        <w:r w:rsidRPr="00C34FA2">
          <w:rPr>
            <w:iCs/>
            <w:szCs w:val="24"/>
            <w:lang w:val="en-US"/>
          </w:rPr>
          <w:t>hiện</w:t>
        </w:r>
        <w:proofErr w:type="spellEnd"/>
        <w:r w:rsidRPr="00C34FA2">
          <w:rPr>
            <w:iCs/>
            <w:szCs w:val="24"/>
            <w:lang w:val="en-US"/>
          </w:rPr>
          <w:t xml:space="preserve"> </w:t>
        </w:r>
        <w:proofErr w:type="spellStart"/>
        <w:r w:rsidRPr="00C34FA2">
          <w:rPr>
            <w:iCs/>
            <w:szCs w:val="24"/>
            <w:lang w:val="en-US"/>
          </w:rPr>
          <w:t>điều</w:t>
        </w:r>
        <w:proofErr w:type="spellEnd"/>
        <w:r w:rsidRPr="00C34FA2">
          <w:rPr>
            <w:iCs/>
            <w:szCs w:val="24"/>
            <w:lang w:val="en-US"/>
          </w:rPr>
          <w:t xml:space="preserve"> </w:t>
        </w:r>
        <w:proofErr w:type="spellStart"/>
        <w:r w:rsidRPr="00C34FA2">
          <w:rPr>
            <w:iCs/>
            <w:szCs w:val="24"/>
            <w:lang w:val="en-US"/>
          </w:rPr>
          <w:t>đó</w:t>
        </w:r>
        <w:proofErr w:type="spellEnd"/>
        <w:r w:rsidRPr="00C34FA2">
          <w:rPr>
            <w:iCs/>
            <w:szCs w:val="24"/>
            <w:lang w:val="en-US"/>
          </w:rPr>
          <w:t xml:space="preserve">. Song </w:t>
        </w:r>
        <w:proofErr w:type="spellStart"/>
        <w:r w:rsidRPr="00C34FA2">
          <w:rPr>
            <w:iCs/>
            <w:szCs w:val="24"/>
            <w:lang w:val="en-US"/>
          </w:rPr>
          <w:t>song</w:t>
        </w:r>
        <w:proofErr w:type="spellEnd"/>
        <w:r w:rsidRPr="00C34FA2">
          <w:rPr>
            <w:iCs/>
            <w:szCs w:val="24"/>
            <w:lang w:val="en-US"/>
          </w:rPr>
          <w:t xml:space="preserve"> </w:t>
        </w:r>
        <w:proofErr w:type="spellStart"/>
        <w:r w:rsidRPr="00C34FA2">
          <w:rPr>
            <w:iCs/>
            <w:szCs w:val="24"/>
            <w:lang w:val="en-US"/>
          </w:rPr>
          <w:t>đó</w:t>
        </w:r>
        <w:proofErr w:type="spellEnd"/>
        <w:r w:rsidRPr="00C34FA2">
          <w:rPr>
            <w:iCs/>
            <w:szCs w:val="24"/>
            <w:lang w:val="en-US"/>
          </w:rPr>
          <w:t xml:space="preserve">, </w:t>
        </w:r>
        <w:proofErr w:type="spellStart"/>
        <w:r w:rsidRPr="00C34FA2">
          <w:rPr>
            <w:iCs/>
            <w:szCs w:val="24"/>
            <w:lang w:val="en-US"/>
          </w:rPr>
          <w:t>việc</w:t>
        </w:r>
        <w:proofErr w:type="spellEnd"/>
        <w:r w:rsidRPr="00C34FA2">
          <w:rPr>
            <w:iCs/>
            <w:szCs w:val="24"/>
            <w:lang w:val="en-US"/>
          </w:rPr>
          <w:t xml:space="preserve"> tin </w:t>
        </w:r>
        <w:proofErr w:type="spellStart"/>
        <w:r w:rsidRPr="00C34FA2">
          <w:rPr>
            <w:iCs/>
            <w:szCs w:val="24"/>
            <w:lang w:val="en-US"/>
          </w:rPr>
          <w:t>học</w:t>
        </w:r>
        <w:proofErr w:type="spellEnd"/>
        <w:r w:rsidRPr="00C34FA2">
          <w:rPr>
            <w:iCs/>
            <w:szCs w:val="24"/>
            <w:lang w:val="en-US"/>
          </w:rPr>
          <w:t xml:space="preserve"> </w:t>
        </w:r>
        <w:proofErr w:type="spellStart"/>
        <w:r w:rsidRPr="00C34FA2">
          <w:rPr>
            <w:iCs/>
            <w:szCs w:val="24"/>
            <w:lang w:val="en-US"/>
          </w:rPr>
          <w:t>hóa</w:t>
        </w:r>
        <w:proofErr w:type="spellEnd"/>
        <w:r w:rsidRPr="00C34FA2">
          <w:rPr>
            <w:iCs/>
            <w:szCs w:val="24"/>
            <w:lang w:val="en-US"/>
          </w:rPr>
          <w:t xml:space="preserve"> </w:t>
        </w:r>
        <w:proofErr w:type="spellStart"/>
        <w:r w:rsidRPr="00C34FA2">
          <w:rPr>
            <w:iCs/>
            <w:szCs w:val="24"/>
            <w:lang w:val="en-US"/>
          </w:rPr>
          <w:t>vào</w:t>
        </w:r>
        <w:proofErr w:type="spellEnd"/>
        <w:r w:rsidRPr="00C34FA2">
          <w:rPr>
            <w:iCs/>
            <w:szCs w:val="24"/>
            <w:lang w:val="en-US"/>
          </w:rPr>
          <w:t xml:space="preserve"> </w:t>
        </w:r>
        <w:proofErr w:type="spellStart"/>
        <w:r w:rsidRPr="00C34FA2">
          <w:rPr>
            <w:iCs/>
            <w:szCs w:val="24"/>
            <w:lang w:val="en-US"/>
          </w:rPr>
          <w:t>công</w:t>
        </w:r>
        <w:proofErr w:type="spellEnd"/>
        <w:r w:rsidRPr="00C34FA2">
          <w:rPr>
            <w:iCs/>
            <w:szCs w:val="24"/>
            <w:lang w:val="en-US"/>
          </w:rPr>
          <w:t xml:space="preserve"> </w:t>
        </w:r>
        <w:proofErr w:type="spellStart"/>
        <w:r w:rsidRPr="00C34FA2">
          <w:rPr>
            <w:iCs/>
            <w:szCs w:val="24"/>
            <w:lang w:val="en-US"/>
          </w:rPr>
          <w:t>tác</w:t>
        </w:r>
        <w:proofErr w:type="spellEnd"/>
        <w:r w:rsidRPr="00C34FA2">
          <w:rPr>
            <w:iCs/>
            <w:szCs w:val="24"/>
            <w:lang w:val="en-US"/>
          </w:rPr>
          <w:t xml:space="preserve"> </w:t>
        </w:r>
        <w:proofErr w:type="spellStart"/>
        <w:r w:rsidRPr="00C34FA2">
          <w:rPr>
            <w:iCs/>
            <w:szCs w:val="24"/>
            <w:lang w:val="en-US"/>
          </w:rPr>
          <w:t>quản</w:t>
        </w:r>
        <w:proofErr w:type="spellEnd"/>
        <w:r w:rsidRPr="00C34FA2">
          <w:rPr>
            <w:iCs/>
            <w:szCs w:val="24"/>
            <w:lang w:val="en-US"/>
          </w:rPr>
          <w:t xml:space="preserve"> </w:t>
        </w:r>
        <w:proofErr w:type="spellStart"/>
        <w:r w:rsidRPr="00C34FA2">
          <w:rPr>
            <w:iCs/>
            <w:szCs w:val="24"/>
            <w:lang w:val="en-US"/>
          </w:rPr>
          <w:t>lí</w:t>
        </w:r>
        <w:proofErr w:type="spellEnd"/>
        <w:r w:rsidRPr="00C34FA2">
          <w:rPr>
            <w:iCs/>
            <w:szCs w:val="24"/>
            <w:lang w:val="en-US"/>
          </w:rPr>
          <w:t xml:space="preserve"> </w:t>
        </w:r>
        <w:proofErr w:type="spellStart"/>
        <w:r w:rsidRPr="00C34FA2">
          <w:rPr>
            <w:iCs/>
            <w:szCs w:val="24"/>
            <w:lang w:val="en-US"/>
          </w:rPr>
          <w:t>trở</w:t>
        </w:r>
        <w:proofErr w:type="spellEnd"/>
        <w:r w:rsidRPr="00C34FA2">
          <w:rPr>
            <w:iCs/>
            <w:szCs w:val="24"/>
            <w:lang w:val="en-US"/>
          </w:rPr>
          <w:t xml:space="preserve"> </w:t>
        </w:r>
        <w:proofErr w:type="spellStart"/>
        <w:r w:rsidRPr="00C34FA2">
          <w:rPr>
            <w:iCs/>
            <w:szCs w:val="24"/>
            <w:lang w:val="en-US"/>
          </w:rPr>
          <w:t>nên</w:t>
        </w:r>
        <w:proofErr w:type="spellEnd"/>
        <w:r w:rsidRPr="00C34FA2">
          <w:rPr>
            <w:iCs/>
            <w:szCs w:val="24"/>
            <w:lang w:val="en-US"/>
          </w:rPr>
          <w:t xml:space="preserve"> </w:t>
        </w:r>
        <w:proofErr w:type="spellStart"/>
        <w:r w:rsidRPr="00C34FA2">
          <w:rPr>
            <w:iCs/>
            <w:szCs w:val="24"/>
            <w:lang w:val="en-US"/>
          </w:rPr>
          <w:t>cần</w:t>
        </w:r>
        <w:proofErr w:type="spellEnd"/>
        <w:r w:rsidRPr="00C34FA2">
          <w:rPr>
            <w:iCs/>
            <w:szCs w:val="24"/>
            <w:lang w:val="en-US"/>
          </w:rPr>
          <w:t xml:space="preserve"> </w:t>
        </w:r>
        <w:proofErr w:type="spellStart"/>
        <w:r w:rsidRPr="00C34FA2">
          <w:rPr>
            <w:iCs/>
            <w:szCs w:val="24"/>
            <w:lang w:val="en-US"/>
          </w:rPr>
          <w:t>thiết</w:t>
        </w:r>
        <w:proofErr w:type="spellEnd"/>
        <w:r w:rsidRPr="00C34FA2">
          <w:rPr>
            <w:iCs/>
            <w:szCs w:val="24"/>
            <w:lang w:val="en-US"/>
          </w:rPr>
          <w:t xml:space="preserve">, </w:t>
        </w:r>
        <w:proofErr w:type="spellStart"/>
        <w:r w:rsidRPr="00C34FA2">
          <w:rPr>
            <w:iCs/>
            <w:szCs w:val="24"/>
            <w:lang w:val="en-US"/>
          </w:rPr>
          <w:t>giúp</w:t>
        </w:r>
        <w:proofErr w:type="spellEnd"/>
        <w:r w:rsidRPr="00C34FA2">
          <w:rPr>
            <w:iCs/>
            <w:szCs w:val="24"/>
            <w:lang w:val="en-US"/>
          </w:rPr>
          <w:t xml:space="preserve"> </w:t>
        </w:r>
        <w:proofErr w:type="spellStart"/>
        <w:r w:rsidRPr="00C34FA2">
          <w:rPr>
            <w:iCs/>
            <w:szCs w:val="24"/>
            <w:lang w:val="en-US"/>
          </w:rPr>
          <w:t>cho</w:t>
        </w:r>
        <w:proofErr w:type="spellEnd"/>
        <w:r w:rsidRPr="00C34FA2">
          <w:rPr>
            <w:iCs/>
            <w:szCs w:val="24"/>
            <w:lang w:val="en-US"/>
          </w:rPr>
          <w:t xml:space="preserve"> </w:t>
        </w:r>
        <w:proofErr w:type="spellStart"/>
        <w:r w:rsidRPr="00C34FA2">
          <w:rPr>
            <w:iCs/>
            <w:szCs w:val="24"/>
            <w:lang w:val="en-US"/>
          </w:rPr>
          <w:t>công</w:t>
        </w:r>
        <w:proofErr w:type="spellEnd"/>
        <w:r w:rsidRPr="00C34FA2">
          <w:rPr>
            <w:iCs/>
            <w:szCs w:val="24"/>
            <w:lang w:val="en-US"/>
          </w:rPr>
          <w:t xml:space="preserve"> </w:t>
        </w:r>
        <w:proofErr w:type="spellStart"/>
        <w:r w:rsidRPr="00C34FA2">
          <w:rPr>
            <w:iCs/>
            <w:szCs w:val="24"/>
            <w:lang w:val="en-US"/>
          </w:rPr>
          <w:t>cuộc</w:t>
        </w:r>
        <w:proofErr w:type="spellEnd"/>
        <w:r w:rsidRPr="00C34FA2">
          <w:rPr>
            <w:iCs/>
            <w:szCs w:val="24"/>
            <w:lang w:val="en-US"/>
          </w:rPr>
          <w:t xml:space="preserve"> </w:t>
        </w:r>
        <w:proofErr w:type="spellStart"/>
        <w:r w:rsidRPr="00C34FA2">
          <w:rPr>
            <w:iCs/>
            <w:szCs w:val="24"/>
            <w:lang w:val="en-US"/>
          </w:rPr>
          <w:t>quản</w:t>
        </w:r>
        <w:proofErr w:type="spellEnd"/>
        <w:r w:rsidRPr="00C34FA2">
          <w:rPr>
            <w:iCs/>
            <w:szCs w:val="24"/>
            <w:lang w:val="en-US"/>
          </w:rPr>
          <w:t xml:space="preserve"> </w:t>
        </w:r>
        <w:proofErr w:type="spellStart"/>
        <w:r w:rsidRPr="00C34FA2">
          <w:rPr>
            <w:iCs/>
            <w:szCs w:val="24"/>
            <w:lang w:val="en-US"/>
          </w:rPr>
          <w:t>lí</w:t>
        </w:r>
        <w:proofErr w:type="spellEnd"/>
        <w:r w:rsidRPr="00C34FA2">
          <w:rPr>
            <w:iCs/>
            <w:szCs w:val="24"/>
            <w:lang w:val="en-US"/>
          </w:rPr>
          <w:t xml:space="preserve"> </w:t>
        </w:r>
        <w:proofErr w:type="spellStart"/>
        <w:r w:rsidRPr="00C34FA2">
          <w:rPr>
            <w:iCs/>
            <w:szCs w:val="24"/>
            <w:lang w:val="en-US"/>
          </w:rPr>
          <w:t>trở</w:t>
        </w:r>
        <w:proofErr w:type="spellEnd"/>
        <w:r w:rsidRPr="00C34FA2">
          <w:rPr>
            <w:iCs/>
            <w:szCs w:val="24"/>
            <w:lang w:val="en-US"/>
          </w:rPr>
          <w:t xml:space="preserve"> </w:t>
        </w:r>
        <w:proofErr w:type="spellStart"/>
        <w:r w:rsidRPr="00C34FA2">
          <w:rPr>
            <w:iCs/>
            <w:szCs w:val="24"/>
            <w:lang w:val="en-US"/>
          </w:rPr>
          <w:t>nên</w:t>
        </w:r>
        <w:proofErr w:type="spellEnd"/>
        <w:r w:rsidRPr="00C34FA2">
          <w:rPr>
            <w:iCs/>
            <w:szCs w:val="24"/>
            <w:lang w:val="en-US"/>
          </w:rPr>
          <w:t xml:space="preserve"> </w:t>
        </w:r>
        <w:proofErr w:type="spellStart"/>
        <w:r w:rsidRPr="00C34FA2">
          <w:rPr>
            <w:iCs/>
            <w:szCs w:val="24"/>
            <w:lang w:val="en-US"/>
          </w:rPr>
          <w:t>dễ</w:t>
        </w:r>
        <w:proofErr w:type="spellEnd"/>
        <w:r w:rsidRPr="00C34FA2">
          <w:rPr>
            <w:iCs/>
            <w:szCs w:val="24"/>
            <w:lang w:val="en-US"/>
          </w:rPr>
          <w:t xml:space="preserve"> </w:t>
        </w:r>
        <w:proofErr w:type="spellStart"/>
        <w:r w:rsidRPr="00C34FA2">
          <w:rPr>
            <w:iCs/>
            <w:szCs w:val="24"/>
            <w:lang w:val="en-US"/>
          </w:rPr>
          <w:t>dàng</w:t>
        </w:r>
        <w:proofErr w:type="spellEnd"/>
        <w:r w:rsidRPr="00C34FA2">
          <w:rPr>
            <w:iCs/>
            <w:szCs w:val="24"/>
            <w:lang w:val="en-US"/>
          </w:rPr>
          <w:t xml:space="preserve"> </w:t>
        </w:r>
        <w:proofErr w:type="spellStart"/>
        <w:r w:rsidRPr="00C34FA2">
          <w:rPr>
            <w:iCs/>
            <w:szCs w:val="24"/>
            <w:lang w:val="en-US"/>
          </w:rPr>
          <w:t>cho</w:t>
        </w:r>
        <w:proofErr w:type="spellEnd"/>
        <w:r w:rsidRPr="00C34FA2">
          <w:rPr>
            <w:iCs/>
            <w:szCs w:val="24"/>
            <w:lang w:val="en-US"/>
          </w:rPr>
          <w:t xml:space="preserve"> </w:t>
        </w:r>
        <w:proofErr w:type="spellStart"/>
        <w:r w:rsidRPr="00C34FA2">
          <w:rPr>
            <w:iCs/>
            <w:szCs w:val="24"/>
            <w:lang w:val="en-US"/>
          </w:rPr>
          <w:t>các</w:t>
        </w:r>
        <w:proofErr w:type="spellEnd"/>
        <w:r w:rsidRPr="00C34FA2">
          <w:rPr>
            <w:iCs/>
            <w:szCs w:val="24"/>
            <w:lang w:val="en-US"/>
          </w:rPr>
          <w:t xml:space="preserve"> </w:t>
        </w:r>
        <w:proofErr w:type="spellStart"/>
        <w:r w:rsidRPr="00C34FA2">
          <w:rPr>
            <w:iCs/>
            <w:szCs w:val="24"/>
            <w:lang w:val="en-US"/>
          </w:rPr>
          <w:t>nhân</w:t>
        </w:r>
        <w:proofErr w:type="spellEnd"/>
        <w:r w:rsidRPr="00C34FA2">
          <w:rPr>
            <w:iCs/>
            <w:szCs w:val="24"/>
            <w:lang w:val="en-US"/>
          </w:rPr>
          <w:t xml:space="preserve"> </w:t>
        </w:r>
        <w:proofErr w:type="spellStart"/>
        <w:r w:rsidRPr="00C34FA2">
          <w:rPr>
            <w:iCs/>
            <w:szCs w:val="24"/>
            <w:lang w:val="en-US"/>
          </w:rPr>
          <w:t>viên</w:t>
        </w:r>
        <w:proofErr w:type="spellEnd"/>
        <w:r w:rsidRPr="00C34FA2">
          <w:rPr>
            <w:iCs/>
            <w:szCs w:val="24"/>
            <w:lang w:val="en-US"/>
          </w:rPr>
          <w:t xml:space="preserve"> </w:t>
        </w:r>
        <w:proofErr w:type="spellStart"/>
        <w:r w:rsidRPr="00C34FA2">
          <w:rPr>
            <w:iCs/>
            <w:szCs w:val="24"/>
            <w:lang w:val="en-US"/>
          </w:rPr>
          <w:t>quản</w:t>
        </w:r>
        <w:proofErr w:type="spellEnd"/>
        <w:r w:rsidRPr="00C34FA2">
          <w:rPr>
            <w:iCs/>
            <w:szCs w:val="24"/>
            <w:lang w:val="en-US"/>
          </w:rPr>
          <w:t xml:space="preserve"> </w:t>
        </w:r>
        <w:proofErr w:type="spellStart"/>
        <w:r w:rsidRPr="00C34FA2">
          <w:rPr>
            <w:iCs/>
            <w:szCs w:val="24"/>
            <w:lang w:val="en-US"/>
          </w:rPr>
          <w:t>lí</w:t>
        </w:r>
        <w:proofErr w:type="spellEnd"/>
        <w:r w:rsidRPr="00C34FA2">
          <w:rPr>
            <w:iCs/>
            <w:szCs w:val="24"/>
            <w:lang w:val="en-US"/>
          </w:rPr>
          <w:t xml:space="preserve"> </w:t>
        </w:r>
        <w:proofErr w:type="spellStart"/>
        <w:r w:rsidRPr="00C34FA2">
          <w:rPr>
            <w:iCs/>
            <w:szCs w:val="24"/>
            <w:lang w:val="en-US"/>
          </w:rPr>
          <w:t>việc</w:t>
        </w:r>
        <w:proofErr w:type="spellEnd"/>
        <w:r w:rsidRPr="00C34FA2">
          <w:rPr>
            <w:iCs/>
            <w:szCs w:val="24"/>
            <w:lang w:val="en-US"/>
          </w:rPr>
          <w:t xml:space="preserve"> </w:t>
        </w:r>
        <w:proofErr w:type="spellStart"/>
        <w:r w:rsidRPr="00C34FA2">
          <w:rPr>
            <w:iCs/>
            <w:szCs w:val="24"/>
            <w:lang w:val="en-US"/>
          </w:rPr>
          <w:t>bán</w:t>
        </w:r>
        <w:proofErr w:type="spellEnd"/>
        <w:r w:rsidRPr="00C34FA2">
          <w:rPr>
            <w:iCs/>
            <w:szCs w:val="24"/>
            <w:lang w:val="en-US"/>
          </w:rPr>
          <w:t xml:space="preserve"> </w:t>
        </w:r>
        <w:proofErr w:type="spellStart"/>
        <w:r w:rsidRPr="00C34FA2">
          <w:rPr>
            <w:iCs/>
            <w:szCs w:val="24"/>
            <w:lang w:val="en-US"/>
          </w:rPr>
          <w:t>vé</w:t>
        </w:r>
        <w:proofErr w:type="spellEnd"/>
        <w:r w:rsidRPr="00C34FA2">
          <w:rPr>
            <w:iCs/>
            <w:szCs w:val="24"/>
            <w:lang w:val="en-US"/>
          </w:rPr>
          <w:t xml:space="preserve"> </w:t>
        </w:r>
        <w:proofErr w:type="spellStart"/>
        <w:r w:rsidRPr="00C34FA2">
          <w:rPr>
            <w:iCs/>
            <w:szCs w:val="24"/>
            <w:lang w:val="en-US"/>
          </w:rPr>
          <w:t>vì</w:t>
        </w:r>
        <w:proofErr w:type="spellEnd"/>
        <w:r w:rsidRPr="00C34FA2">
          <w:rPr>
            <w:iCs/>
            <w:szCs w:val="24"/>
            <w:lang w:val="en-US"/>
          </w:rPr>
          <w:t xml:space="preserve"> </w:t>
        </w:r>
        <w:proofErr w:type="spellStart"/>
        <w:r w:rsidRPr="00C34FA2">
          <w:rPr>
            <w:iCs/>
            <w:szCs w:val="24"/>
            <w:lang w:val="en-US"/>
          </w:rPr>
          <w:t>mỗi</w:t>
        </w:r>
        <w:proofErr w:type="spellEnd"/>
        <w:r w:rsidRPr="00C34FA2">
          <w:rPr>
            <w:iCs/>
            <w:szCs w:val="24"/>
            <w:lang w:val="en-US"/>
          </w:rPr>
          <w:t xml:space="preserve"> </w:t>
        </w:r>
        <w:proofErr w:type="spellStart"/>
        <w:r w:rsidRPr="00C34FA2">
          <w:rPr>
            <w:iCs/>
            <w:szCs w:val="24"/>
            <w:lang w:val="en-US"/>
          </w:rPr>
          <w:t>ngày</w:t>
        </w:r>
        <w:proofErr w:type="spellEnd"/>
        <w:r w:rsidRPr="00C34FA2">
          <w:rPr>
            <w:iCs/>
            <w:szCs w:val="24"/>
            <w:lang w:val="en-US"/>
          </w:rPr>
          <w:t xml:space="preserve"> </w:t>
        </w:r>
        <w:proofErr w:type="spellStart"/>
        <w:r w:rsidRPr="00C34FA2">
          <w:rPr>
            <w:iCs/>
            <w:szCs w:val="24"/>
            <w:lang w:val="en-US"/>
          </w:rPr>
          <w:t>có</w:t>
        </w:r>
        <w:proofErr w:type="spellEnd"/>
        <w:r w:rsidRPr="00C34FA2">
          <w:rPr>
            <w:iCs/>
            <w:szCs w:val="24"/>
            <w:lang w:val="en-US"/>
          </w:rPr>
          <w:t xml:space="preserve"> </w:t>
        </w:r>
        <w:proofErr w:type="spellStart"/>
        <w:r w:rsidRPr="00C34FA2">
          <w:rPr>
            <w:iCs/>
            <w:szCs w:val="24"/>
            <w:lang w:val="en-US"/>
          </w:rPr>
          <w:t>hàng</w:t>
        </w:r>
        <w:proofErr w:type="spellEnd"/>
        <w:r w:rsidRPr="00C34FA2">
          <w:rPr>
            <w:iCs/>
            <w:szCs w:val="24"/>
            <w:lang w:val="en-US"/>
          </w:rPr>
          <w:t xml:space="preserve"> </w:t>
        </w:r>
        <w:proofErr w:type="spellStart"/>
        <w:r w:rsidRPr="00C34FA2">
          <w:rPr>
            <w:iCs/>
            <w:szCs w:val="24"/>
            <w:lang w:val="en-US"/>
          </w:rPr>
          <w:t>ngàn</w:t>
        </w:r>
        <w:proofErr w:type="spellEnd"/>
        <w:r w:rsidRPr="00C34FA2">
          <w:rPr>
            <w:iCs/>
            <w:szCs w:val="24"/>
            <w:lang w:val="en-US"/>
          </w:rPr>
          <w:t xml:space="preserve"> </w:t>
        </w:r>
        <w:proofErr w:type="spellStart"/>
        <w:r w:rsidRPr="00C34FA2">
          <w:rPr>
            <w:iCs/>
            <w:szCs w:val="24"/>
            <w:lang w:val="en-US"/>
          </w:rPr>
          <w:t>khách</w:t>
        </w:r>
        <w:proofErr w:type="spellEnd"/>
        <w:r w:rsidRPr="00C34FA2">
          <w:rPr>
            <w:iCs/>
            <w:szCs w:val="24"/>
            <w:lang w:val="en-US"/>
          </w:rPr>
          <w:t xml:space="preserve"> </w:t>
        </w:r>
        <w:proofErr w:type="spellStart"/>
        <w:r w:rsidRPr="00C34FA2">
          <w:rPr>
            <w:iCs/>
            <w:szCs w:val="24"/>
            <w:lang w:val="en-US"/>
          </w:rPr>
          <w:t>hàng</w:t>
        </w:r>
        <w:proofErr w:type="spellEnd"/>
        <w:r w:rsidRPr="00C34FA2">
          <w:rPr>
            <w:iCs/>
            <w:szCs w:val="24"/>
            <w:lang w:val="en-US"/>
          </w:rPr>
          <w:t>.</w:t>
        </w:r>
      </w:moveTo>
    </w:p>
    <w:p w14:paraId="72D49215" w14:textId="77777777" w:rsidR="00637289" w:rsidRDefault="00243FC7" w:rsidP="00243FC7">
      <w:pPr>
        <w:spacing w:line="276" w:lineRule="auto"/>
        <w:ind w:left="360"/>
        <w:jc w:val="both"/>
        <w:rPr>
          <w:ins w:id="348" w:author="Nguyễn Đức Minh Trí" w:date="2021-05-28T23:04:00Z"/>
          <w:iCs/>
          <w:szCs w:val="24"/>
          <w:lang w:val="en-US"/>
        </w:rPr>
      </w:pPr>
      <w:proofErr w:type="spellStart"/>
      <w:moveTo w:id="349" w:author="Nguyễn Đức Minh Trí" w:date="2021-05-28T22:30:00Z">
        <w:r w:rsidRPr="00C34FA2">
          <w:rPr>
            <w:iCs/>
            <w:szCs w:val="24"/>
            <w:lang w:val="en-US"/>
          </w:rPr>
          <w:t>Hầu</w:t>
        </w:r>
        <w:proofErr w:type="spellEnd"/>
        <w:r w:rsidRPr="00C34FA2">
          <w:rPr>
            <w:iCs/>
            <w:szCs w:val="24"/>
            <w:lang w:val="en-US"/>
          </w:rPr>
          <w:t xml:space="preserve"> </w:t>
        </w:r>
        <w:proofErr w:type="spellStart"/>
        <w:r w:rsidRPr="00C34FA2">
          <w:rPr>
            <w:iCs/>
            <w:szCs w:val="24"/>
            <w:lang w:val="en-US"/>
          </w:rPr>
          <w:t>hết</w:t>
        </w:r>
        <w:proofErr w:type="spellEnd"/>
        <w:r w:rsidRPr="00C34FA2">
          <w:rPr>
            <w:iCs/>
            <w:szCs w:val="24"/>
            <w:lang w:val="en-US"/>
          </w:rPr>
          <w:t xml:space="preserve"> </w:t>
        </w:r>
        <w:proofErr w:type="spellStart"/>
        <w:r w:rsidRPr="00C34FA2">
          <w:rPr>
            <w:iCs/>
            <w:szCs w:val="24"/>
            <w:lang w:val="en-US"/>
          </w:rPr>
          <w:t>các</w:t>
        </w:r>
        <w:proofErr w:type="spellEnd"/>
        <w:r w:rsidRPr="00C34FA2">
          <w:rPr>
            <w:iCs/>
            <w:szCs w:val="24"/>
            <w:lang w:val="en-US"/>
          </w:rPr>
          <w:t xml:space="preserve"> </w:t>
        </w:r>
        <w:proofErr w:type="spellStart"/>
        <w:r w:rsidRPr="00C34FA2">
          <w:rPr>
            <w:iCs/>
            <w:szCs w:val="24"/>
            <w:lang w:val="en-US"/>
          </w:rPr>
          <w:t>hãng</w:t>
        </w:r>
        <w:proofErr w:type="spellEnd"/>
        <w:r w:rsidRPr="00C34FA2">
          <w:rPr>
            <w:iCs/>
            <w:szCs w:val="24"/>
            <w:lang w:val="en-US"/>
          </w:rPr>
          <w:t xml:space="preserve"> </w:t>
        </w:r>
        <w:proofErr w:type="spellStart"/>
        <w:r w:rsidRPr="00C34FA2">
          <w:rPr>
            <w:iCs/>
            <w:szCs w:val="24"/>
            <w:lang w:val="en-US"/>
          </w:rPr>
          <w:t>máy</w:t>
        </w:r>
        <w:proofErr w:type="spellEnd"/>
        <w:r w:rsidRPr="00C34FA2">
          <w:rPr>
            <w:iCs/>
            <w:szCs w:val="24"/>
            <w:lang w:val="en-US"/>
          </w:rPr>
          <w:t xml:space="preserve"> bay </w:t>
        </w:r>
        <w:proofErr w:type="spellStart"/>
        <w:r w:rsidRPr="00C34FA2">
          <w:rPr>
            <w:iCs/>
            <w:szCs w:val="24"/>
            <w:lang w:val="en-US"/>
          </w:rPr>
          <w:t>hiện</w:t>
        </w:r>
        <w:proofErr w:type="spellEnd"/>
        <w:r w:rsidRPr="00C34FA2">
          <w:rPr>
            <w:iCs/>
            <w:szCs w:val="24"/>
            <w:lang w:val="en-US"/>
          </w:rPr>
          <w:t xml:space="preserve"> nay </w:t>
        </w:r>
        <w:proofErr w:type="spellStart"/>
        <w:r w:rsidRPr="00C34FA2">
          <w:rPr>
            <w:iCs/>
            <w:szCs w:val="24"/>
            <w:lang w:val="en-US"/>
          </w:rPr>
          <w:t>đều</w:t>
        </w:r>
        <w:proofErr w:type="spellEnd"/>
        <w:r w:rsidRPr="00C34FA2">
          <w:rPr>
            <w:iCs/>
            <w:szCs w:val="24"/>
            <w:lang w:val="en-US"/>
          </w:rPr>
          <w:t xml:space="preserve"> </w:t>
        </w:r>
        <w:proofErr w:type="spellStart"/>
        <w:r w:rsidRPr="00C34FA2">
          <w:rPr>
            <w:iCs/>
            <w:szCs w:val="24"/>
            <w:lang w:val="en-US"/>
          </w:rPr>
          <w:t>đã</w:t>
        </w:r>
        <w:proofErr w:type="spellEnd"/>
        <w:r w:rsidRPr="00C34FA2">
          <w:rPr>
            <w:iCs/>
            <w:szCs w:val="24"/>
            <w:lang w:val="en-US"/>
          </w:rPr>
          <w:t xml:space="preserve"> </w:t>
        </w:r>
        <w:proofErr w:type="spellStart"/>
        <w:r w:rsidRPr="00C34FA2">
          <w:rPr>
            <w:iCs/>
            <w:szCs w:val="24"/>
            <w:lang w:val="en-US"/>
          </w:rPr>
          <w:t>sử</w:t>
        </w:r>
        <w:proofErr w:type="spellEnd"/>
        <w:r w:rsidRPr="00C34FA2">
          <w:rPr>
            <w:iCs/>
            <w:szCs w:val="24"/>
            <w:lang w:val="en-US"/>
          </w:rPr>
          <w:t xml:space="preserve"> </w:t>
        </w:r>
        <w:proofErr w:type="spellStart"/>
        <w:r w:rsidRPr="00C34FA2">
          <w:rPr>
            <w:iCs/>
            <w:szCs w:val="24"/>
            <w:lang w:val="en-US"/>
          </w:rPr>
          <w:t>dụng</w:t>
        </w:r>
        <w:proofErr w:type="spellEnd"/>
        <w:r w:rsidRPr="00C34FA2">
          <w:rPr>
            <w:iCs/>
            <w:szCs w:val="24"/>
            <w:lang w:val="en-US"/>
          </w:rPr>
          <w:t xml:space="preserve"> </w:t>
        </w:r>
        <w:proofErr w:type="spellStart"/>
        <w:r w:rsidRPr="00C34FA2">
          <w:rPr>
            <w:iCs/>
            <w:szCs w:val="24"/>
            <w:lang w:val="en-US"/>
          </w:rPr>
          <w:t>các</w:t>
        </w:r>
        <w:proofErr w:type="spellEnd"/>
        <w:r w:rsidRPr="00C34FA2">
          <w:rPr>
            <w:iCs/>
            <w:szCs w:val="24"/>
            <w:lang w:val="en-US"/>
          </w:rPr>
          <w:t xml:space="preserve"> </w:t>
        </w:r>
        <w:proofErr w:type="spellStart"/>
        <w:r w:rsidRPr="00C34FA2">
          <w:rPr>
            <w:iCs/>
            <w:szCs w:val="24"/>
            <w:lang w:val="en-US"/>
          </w:rPr>
          <w:t>phần</w:t>
        </w:r>
        <w:proofErr w:type="spellEnd"/>
        <w:r w:rsidRPr="00C34FA2">
          <w:rPr>
            <w:iCs/>
            <w:szCs w:val="24"/>
            <w:lang w:val="en-US"/>
          </w:rPr>
          <w:t xml:space="preserve"> </w:t>
        </w:r>
        <w:proofErr w:type="spellStart"/>
        <w:r w:rsidRPr="00C34FA2">
          <w:rPr>
            <w:iCs/>
            <w:szCs w:val="24"/>
            <w:lang w:val="en-US"/>
          </w:rPr>
          <w:t>mềm</w:t>
        </w:r>
        <w:proofErr w:type="spellEnd"/>
        <w:r w:rsidRPr="00C34FA2">
          <w:rPr>
            <w:iCs/>
            <w:szCs w:val="24"/>
            <w:lang w:val="en-US"/>
          </w:rPr>
          <w:t xml:space="preserve"> </w:t>
        </w:r>
        <w:proofErr w:type="spellStart"/>
        <w:r w:rsidRPr="00C34FA2">
          <w:rPr>
            <w:iCs/>
            <w:szCs w:val="24"/>
            <w:lang w:val="en-US"/>
          </w:rPr>
          <w:t>quản</w:t>
        </w:r>
        <w:proofErr w:type="spellEnd"/>
        <w:r w:rsidRPr="00C34FA2">
          <w:rPr>
            <w:iCs/>
            <w:szCs w:val="24"/>
            <w:lang w:val="en-US"/>
          </w:rPr>
          <w:t xml:space="preserve"> </w:t>
        </w:r>
        <w:proofErr w:type="spellStart"/>
        <w:r w:rsidRPr="00C34FA2">
          <w:rPr>
            <w:iCs/>
            <w:szCs w:val="24"/>
            <w:lang w:val="en-US"/>
          </w:rPr>
          <w:t>lí</w:t>
        </w:r>
        <w:proofErr w:type="spellEnd"/>
        <w:r w:rsidRPr="00C34FA2">
          <w:rPr>
            <w:iCs/>
            <w:szCs w:val="24"/>
            <w:lang w:val="en-US"/>
          </w:rPr>
          <w:t xml:space="preserve"> </w:t>
        </w:r>
        <w:proofErr w:type="spellStart"/>
        <w:r w:rsidRPr="00C34FA2">
          <w:rPr>
            <w:iCs/>
            <w:szCs w:val="24"/>
            <w:lang w:val="en-US"/>
          </w:rPr>
          <w:t>bán</w:t>
        </w:r>
        <w:proofErr w:type="spellEnd"/>
        <w:r w:rsidRPr="00C34FA2">
          <w:rPr>
            <w:iCs/>
            <w:szCs w:val="24"/>
            <w:lang w:val="en-US"/>
          </w:rPr>
          <w:t xml:space="preserve"> </w:t>
        </w:r>
        <w:proofErr w:type="spellStart"/>
        <w:r w:rsidRPr="00C34FA2">
          <w:rPr>
            <w:iCs/>
            <w:szCs w:val="24"/>
            <w:lang w:val="en-US"/>
          </w:rPr>
          <w:t>vé</w:t>
        </w:r>
        <w:proofErr w:type="spellEnd"/>
        <w:r w:rsidRPr="00C34FA2">
          <w:rPr>
            <w:iCs/>
            <w:szCs w:val="24"/>
            <w:lang w:val="en-US"/>
          </w:rPr>
          <w:t xml:space="preserve"> </w:t>
        </w:r>
        <w:proofErr w:type="spellStart"/>
        <w:r w:rsidRPr="00C34FA2">
          <w:rPr>
            <w:iCs/>
            <w:szCs w:val="24"/>
            <w:lang w:val="en-US"/>
          </w:rPr>
          <w:t>máy</w:t>
        </w:r>
        <w:proofErr w:type="spellEnd"/>
        <w:r w:rsidRPr="00C34FA2">
          <w:rPr>
            <w:iCs/>
            <w:szCs w:val="24"/>
            <w:lang w:val="en-US"/>
          </w:rPr>
          <w:t xml:space="preserve"> bay </w:t>
        </w:r>
        <w:proofErr w:type="spellStart"/>
        <w:r w:rsidRPr="00C34FA2">
          <w:rPr>
            <w:iCs/>
            <w:szCs w:val="24"/>
            <w:lang w:val="en-US"/>
          </w:rPr>
          <w:t>như</w:t>
        </w:r>
        <w:proofErr w:type="spellEnd"/>
        <w:r w:rsidRPr="00C34FA2">
          <w:rPr>
            <w:iCs/>
            <w:szCs w:val="24"/>
            <w:lang w:val="en-US"/>
          </w:rPr>
          <w:t xml:space="preserve"> </w:t>
        </w:r>
        <w:proofErr w:type="spellStart"/>
        <w:r w:rsidRPr="00C34FA2">
          <w:rPr>
            <w:iCs/>
            <w:szCs w:val="24"/>
            <w:lang w:val="en-US"/>
          </w:rPr>
          <w:t>là</w:t>
        </w:r>
        <w:proofErr w:type="spellEnd"/>
        <w:r w:rsidRPr="00C34FA2">
          <w:rPr>
            <w:iCs/>
            <w:szCs w:val="24"/>
            <w:lang w:val="en-US"/>
          </w:rPr>
          <w:t xml:space="preserve">: </w:t>
        </w:r>
        <w:proofErr w:type="spellStart"/>
        <w:r w:rsidRPr="00C34FA2">
          <w:rPr>
            <w:iCs/>
            <w:szCs w:val="24"/>
            <w:lang w:val="en-US"/>
          </w:rPr>
          <w:t>Vietnamairline</w:t>
        </w:r>
        <w:proofErr w:type="spellEnd"/>
        <w:r w:rsidRPr="00C34FA2">
          <w:rPr>
            <w:iCs/>
            <w:szCs w:val="24"/>
            <w:lang w:val="en-US"/>
          </w:rPr>
          <w:t xml:space="preserve">, Traveloka, </w:t>
        </w:r>
        <w:proofErr w:type="spellStart"/>
        <w:r w:rsidRPr="00C34FA2">
          <w:rPr>
            <w:iCs/>
            <w:szCs w:val="24"/>
            <w:lang w:val="en-US"/>
          </w:rPr>
          <w:t>Abay</w:t>
        </w:r>
        <w:proofErr w:type="spellEnd"/>
        <w:r w:rsidRPr="00C34FA2">
          <w:rPr>
            <w:iCs/>
            <w:szCs w:val="24"/>
            <w:lang w:val="en-US"/>
          </w:rPr>
          <w:t xml:space="preserve">, </w:t>
        </w:r>
        <w:proofErr w:type="spellStart"/>
        <w:r w:rsidRPr="00C34FA2">
          <w:rPr>
            <w:iCs/>
            <w:szCs w:val="24"/>
            <w:lang w:val="en-US"/>
          </w:rPr>
          <w:t>Vietjet</w:t>
        </w:r>
        <w:proofErr w:type="spellEnd"/>
        <w:r w:rsidRPr="00C34FA2">
          <w:rPr>
            <w:iCs/>
            <w:szCs w:val="24"/>
            <w:lang w:val="en-US"/>
          </w:rPr>
          <w:t xml:space="preserve">. </w:t>
        </w:r>
        <w:proofErr w:type="spellStart"/>
        <w:r w:rsidRPr="00C34FA2">
          <w:rPr>
            <w:iCs/>
            <w:szCs w:val="24"/>
            <w:lang w:val="en-US"/>
          </w:rPr>
          <w:t>Đây</w:t>
        </w:r>
        <w:proofErr w:type="spellEnd"/>
        <w:r w:rsidRPr="00C34FA2">
          <w:rPr>
            <w:iCs/>
            <w:szCs w:val="24"/>
            <w:lang w:val="en-US"/>
          </w:rPr>
          <w:t xml:space="preserve"> </w:t>
        </w:r>
        <w:proofErr w:type="spellStart"/>
        <w:r w:rsidRPr="00C34FA2">
          <w:rPr>
            <w:iCs/>
            <w:szCs w:val="24"/>
            <w:lang w:val="en-US"/>
          </w:rPr>
          <w:t>là</w:t>
        </w:r>
        <w:proofErr w:type="spellEnd"/>
        <w:r w:rsidRPr="00C34FA2">
          <w:rPr>
            <w:iCs/>
            <w:szCs w:val="24"/>
            <w:lang w:val="en-US"/>
          </w:rPr>
          <w:t xml:space="preserve"> </w:t>
        </w:r>
        <w:proofErr w:type="spellStart"/>
        <w:r w:rsidRPr="00C34FA2">
          <w:rPr>
            <w:iCs/>
            <w:szCs w:val="24"/>
            <w:lang w:val="en-US"/>
          </w:rPr>
          <w:t>những</w:t>
        </w:r>
        <w:proofErr w:type="spellEnd"/>
        <w:r w:rsidRPr="00C34FA2">
          <w:rPr>
            <w:iCs/>
            <w:szCs w:val="24"/>
            <w:lang w:val="en-US"/>
          </w:rPr>
          <w:t xml:space="preserve"> </w:t>
        </w:r>
        <w:proofErr w:type="spellStart"/>
        <w:r w:rsidRPr="00C34FA2">
          <w:rPr>
            <w:iCs/>
            <w:szCs w:val="24"/>
            <w:lang w:val="en-US"/>
          </w:rPr>
          <w:t>hãng</w:t>
        </w:r>
        <w:proofErr w:type="spellEnd"/>
        <w:r w:rsidRPr="00C34FA2">
          <w:rPr>
            <w:iCs/>
            <w:szCs w:val="24"/>
            <w:lang w:val="en-US"/>
          </w:rPr>
          <w:t xml:space="preserve"> </w:t>
        </w:r>
        <w:proofErr w:type="spellStart"/>
        <w:r w:rsidRPr="00C34FA2">
          <w:rPr>
            <w:iCs/>
            <w:szCs w:val="24"/>
            <w:lang w:val="en-US"/>
          </w:rPr>
          <w:t>hàng</w:t>
        </w:r>
        <w:proofErr w:type="spellEnd"/>
        <w:r w:rsidRPr="00C34FA2">
          <w:rPr>
            <w:iCs/>
            <w:szCs w:val="24"/>
            <w:lang w:val="en-US"/>
          </w:rPr>
          <w:t xml:space="preserve"> </w:t>
        </w:r>
        <w:proofErr w:type="spellStart"/>
        <w:r w:rsidRPr="00C34FA2">
          <w:rPr>
            <w:iCs/>
            <w:szCs w:val="24"/>
            <w:lang w:val="en-US"/>
          </w:rPr>
          <w:t>không</w:t>
        </w:r>
        <w:proofErr w:type="spellEnd"/>
        <w:r w:rsidRPr="00C34FA2">
          <w:rPr>
            <w:iCs/>
            <w:szCs w:val="24"/>
            <w:lang w:val="en-US"/>
          </w:rPr>
          <w:t xml:space="preserve"> </w:t>
        </w:r>
        <w:proofErr w:type="spellStart"/>
        <w:r w:rsidRPr="00C34FA2">
          <w:rPr>
            <w:iCs/>
            <w:szCs w:val="24"/>
            <w:lang w:val="en-US"/>
          </w:rPr>
          <w:t>khá</w:t>
        </w:r>
        <w:proofErr w:type="spellEnd"/>
        <w:r w:rsidRPr="00C34FA2">
          <w:rPr>
            <w:iCs/>
            <w:szCs w:val="24"/>
            <w:lang w:val="en-US"/>
          </w:rPr>
          <w:t xml:space="preserve"> </w:t>
        </w:r>
        <w:proofErr w:type="spellStart"/>
        <w:r w:rsidRPr="00C34FA2">
          <w:rPr>
            <w:iCs/>
            <w:szCs w:val="24"/>
            <w:lang w:val="en-US"/>
          </w:rPr>
          <w:t>uy</w:t>
        </w:r>
        <w:proofErr w:type="spellEnd"/>
        <w:r w:rsidRPr="00C34FA2">
          <w:rPr>
            <w:iCs/>
            <w:szCs w:val="24"/>
            <w:lang w:val="en-US"/>
          </w:rPr>
          <w:t xml:space="preserve"> </w:t>
        </w:r>
        <w:proofErr w:type="spellStart"/>
        <w:r w:rsidRPr="00C34FA2">
          <w:rPr>
            <w:iCs/>
            <w:szCs w:val="24"/>
            <w:lang w:val="en-US"/>
          </w:rPr>
          <w:t>tín</w:t>
        </w:r>
        <w:proofErr w:type="spellEnd"/>
        <w:r w:rsidRPr="00C34FA2">
          <w:rPr>
            <w:iCs/>
            <w:szCs w:val="24"/>
            <w:lang w:val="en-US"/>
          </w:rPr>
          <w:t xml:space="preserve"> </w:t>
        </w:r>
        <w:proofErr w:type="spellStart"/>
        <w:r w:rsidRPr="00C34FA2">
          <w:rPr>
            <w:iCs/>
            <w:szCs w:val="24"/>
            <w:lang w:val="en-US"/>
          </w:rPr>
          <w:t>và</w:t>
        </w:r>
        <w:proofErr w:type="spellEnd"/>
        <w:r w:rsidRPr="00C34FA2">
          <w:rPr>
            <w:iCs/>
            <w:szCs w:val="24"/>
            <w:lang w:val="en-US"/>
          </w:rPr>
          <w:t xml:space="preserve"> </w:t>
        </w:r>
        <w:proofErr w:type="spellStart"/>
        <w:r w:rsidRPr="00C34FA2">
          <w:rPr>
            <w:iCs/>
            <w:szCs w:val="24"/>
            <w:lang w:val="en-US"/>
          </w:rPr>
          <w:t>chất</w:t>
        </w:r>
        <w:proofErr w:type="spellEnd"/>
        <w:r w:rsidRPr="00C34FA2">
          <w:rPr>
            <w:iCs/>
            <w:szCs w:val="24"/>
            <w:lang w:val="en-US"/>
          </w:rPr>
          <w:t xml:space="preserve"> </w:t>
        </w:r>
        <w:proofErr w:type="spellStart"/>
        <w:r w:rsidRPr="00C34FA2">
          <w:rPr>
            <w:iCs/>
            <w:szCs w:val="24"/>
            <w:lang w:val="en-US"/>
          </w:rPr>
          <w:t>lượng</w:t>
        </w:r>
        <w:proofErr w:type="spellEnd"/>
        <w:r w:rsidRPr="00C34FA2">
          <w:rPr>
            <w:iCs/>
            <w:szCs w:val="24"/>
            <w:lang w:val="en-US"/>
          </w:rPr>
          <w:t xml:space="preserve"> ở </w:t>
        </w:r>
        <w:proofErr w:type="spellStart"/>
        <w:r w:rsidRPr="00C34FA2">
          <w:rPr>
            <w:iCs/>
            <w:szCs w:val="24"/>
            <w:lang w:val="en-US"/>
          </w:rPr>
          <w:t>Việt</w:t>
        </w:r>
        <w:proofErr w:type="spellEnd"/>
        <w:r w:rsidRPr="00C34FA2">
          <w:rPr>
            <w:iCs/>
            <w:szCs w:val="24"/>
            <w:lang w:val="en-US"/>
          </w:rPr>
          <w:t xml:space="preserve"> Nam </w:t>
        </w:r>
        <w:proofErr w:type="spellStart"/>
        <w:r w:rsidRPr="00C34FA2">
          <w:rPr>
            <w:iCs/>
            <w:szCs w:val="24"/>
            <w:lang w:val="en-US"/>
          </w:rPr>
          <w:t>hiện</w:t>
        </w:r>
        <w:proofErr w:type="spellEnd"/>
        <w:r w:rsidRPr="00C34FA2">
          <w:rPr>
            <w:iCs/>
            <w:szCs w:val="24"/>
            <w:lang w:val="en-US"/>
          </w:rPr>
          <w:t xml:space="preserve"> </w:t>
        </w:r>
        <w:proofErr w:type="spellStart"/>
        <w:r w:rsidRPr="00C34FA2">
          <w:rPr>
            <w:iCs/>
            <w:szCs w:val="24"/>
            <w:lang w:val="en-US"/>
          </w:rPr>
          <w:t>tại</w:t>
        </w:r>
        <w:proofErr w:type="spellEnd"/>
        <w:r w:rsidRPr="00C34FA2">
          <w:rPr>
            <w:iCs/>
            <w:szCs w:val="24"/>
            <w:lang w:val="en-US"/>
          </w:rPr>
          <w:t>.</w:t>
        </w:r>
      </w:moveTo>
    </w:p>
    <w:p w14:paraId="154D9EE1" w14:textId="7CE8320A" w:rsidR="00243FC7" w:rsidRPr="00C34FA2" w:rsidRDefault="00243FC7" w:rsidP="00243FC7">
      <w:pPr>
        <w:spacing w:line="276" w:lineRule="auto"/>
        <w:ind w:left="360"/>
        <w:jc w:val="both"/>
        <w:rPr>
          <w:moveTo w:id="350" w:author="Nguyễn Đức Minh Trí" w:date="2021-05-28T22:30:00Z"/>
          <w:iCs/>
          <w:szCs w:val="24"/>
          <w:lang w:val="en-US"/>
        </w:rPr>
        <w:pPrChange w:id="351" w:author="Nguyễn Đức Minh Trí" w:date="2021-05-28T22:31:00Z">
          <w:pPr>
            <w:spacing w:line="360" w:lineRule="auto"/>
            <w:ind w:left="360"/>
            <w:jc w:val="both"/>
          </w:pPr>
        </w:pPrChange>
      </w:pPr>
      <w:moveTo w:id="352" w:author="Nguyễn Đức Minh Trí" w:date="2021-05-28T22:30:00Z">
        <w:r w:rsidRPr="00C34FA2">
          <w:rPr>
            <w:iCs/>
            <w:szCs w:val="24"/>
            <w:lang w:val="en-US"/>
          </w:rPr>
          <w:t xml:space="preserve">  </w:t>
        </w:r>
      </w:moveTo>
    </w:p>
    <w:bookmarkEnd w:id="345"/>
    <w:moveToRangeEnd w:id="346"/>
    <w:p w14:paraId="1A1755DC" w14:textId="68EA18C1" w:rsidR="00243FC7" w:rsidRPr="00243FC7" w:rsidRDefault="000024C8" w:rsidP="00243FC7">
      <w:pPr>
        <w:pStyle w:val="Heading2"/>
        <w:spacing w:line="276" w:lineRule="auto"/>
        <w:rPr>
          <w:ins w:id="353" w:author="Nguyễn Đức Minh Trí" w:date="2021-05-28T22:30:00Z"/>
          <w:sz w:val="24"/>
          <w:szCs w:val="24"/>
          <w:rPrChange w:id="354" w:author="Nguyễn Đức Minh Trí" w:date="2021-05-28T22:38:00Z">
            <w:rPr>
              <w:ins w:id="355" w:author="Nguyễn Đức Minh Trí" w:date="2021-05-28T22:30:00Z"/>
            </w:rPr>
          </w:rPrChange>
        </w:rPr>
        <w:pPrChange w:id="356" w:author="Nguyễn Đức Minh Trí" w:date="2021-05-28T22:31:00Z">
          <w:pPr>
            <w:pStyle w:val="Heading2"/>
          </w:pPr>
        </w:pPrChange>
      </w:pPr>
      <w:proofErr w:type="spellStart"/>
      <w:ins w:id="357" w:author="Nguyễn Đức Minh Trí" w:date="2021-05-28T22:38:00Z">
        <w:r>
          <w:rPr>
            <w:sz w:val="24"/>
            <w:szCs w:val="24"/>
            <w:lang w:val="en-US"/>
          </w:rPr>
          <w:t>Khảo</w:t>
        </w:r>
        <w:proofErr w:type="spellEnd"/>
        <w:r>
          <w:rPr>
            <w:sz w:val="24"/>
            <w:szCs w:val="24"/>
            <w:lang w:val="en-US"/>
          </w:rPr>
          <w:t xml:space="preserve"> </w:t>
        </w:r>
        <w:proofErr w:type="spellStart"/>
        <w:r>
          <w:rPr>
            <w:sz w:val="24"/>
            <w:szCs w:val="24"/>
            <w:lang w:val="en-US"/>
          </w:rPr>
          <w:t>sát</w:t>
        </w:r>
        <w:proofErr w:type="spellEnd"/>
        <w:r>
          <w:rPr>
            <w:sz w:val="24"/>
            <w:szCs w:val="24"/>
            <w:lang w:val="en-US"/>
          </w:rPr>
          <w:t xml:space="preserve"> </w:t>
        </w:r>
        <w:proofErr w:type="spellStart"/>
        <w:r>
          <w:rPr>
            <w:sz w:val="24"/>
            <w:szCs w:val="24"/>
            <w:lang w:val="en-US"/>
          </w:rPr>
          <w:t>hiện</w:t>
        </w:r>
        <w:proofErr w:type="spellEnd"/>
        <w:r>
          <w:rPr>
            <w:sz w:val="24"/>
            <w:szCs w:val="24"/>
            <w:lang w:val="en-US"/>
          </w:rPr>
          <w:t xml:space="preserve"> </w:t>
        </w:r>
        <w:proofErr w:type="spellStart"/>
        <w:r>
          <w:rPr>
            <w:sz w:val="24"/>
            <w:szCs w:val="24"/>
            <w:lang w:val="en-US"/>
          </w:rPr>
          <w:t>trạng</w:t>
        </w:r>
      </w:ins>
      <w:proofErr w:type="spellEnd"/>
    </w:p>
    <w:bookmarkEnd w:id="279"/>
    <w:p w14:paraId="22ECF62A" w14:textId="298C68ED" w:rsidR="00D234F3" w:rsidDel="000024C8" w:rsidRDefault="00D234F3" w:rsidP="000024C8">
      <w:pPr>
        <w:pStyle w:val="Title"/>
        <w:spacing w:line="276" w:lineRule="auto"/>
        <w:ind w:left="360"/>
        <w:rPr>
          <w:del w:id="358" w:author="Nguyễn Đức Minh Trí" w:date="2021-05-28T22:39:00Z"/>
        </w:rPr>
        <w:pPrChange w:id="359" w:author="Nguyễn Đức Minh Trí" w:date="2021-05-28T22:39:00Z">
          <w:pPr>
            <w:pStyle w:val="Title"/>
          </w:pPr>
        </w:pPrChange>
      </w:pPr>
      <w:del w:id="360" w:author="Nguyễn Đức Minh Trí" w:date="2021-05-28T22:39:00Z">
        <w:r w:rsidDel="000024C8">
          <w:delText>Phát biểu bài toán</w:delText>
        </w:r>
      </w:del>
    </w:p>
    <w:p w14:paraId="77AC5C48" w14:textId="77777777" w:rsidR="00D234F3" w:rsidDel="002B6375" w:rsidRDefault="00D234F3" w:rsidP="000024C8">
      <w:pPr>
        <w:spacing w:line="276" w:lineRule="auto"/>
        <w:ind w:left="360"/>
        <w:jc w:val="both"/>
        <w:rPr>
          <w:del w:id="361" w:author="Nguyễn Đức Minh Trí" w:date="2021-05-28T22:18:00Z"/>
          <w:lang w:val="en-US"/>
        </w:rPr>
        <w:pPrChange w:id="362" w:author="Nguyễn Đức Minh Trí" w:date="2021-05-28T22:39:00Z">
          <w:pPr>
            <w:jc w:val="both"/>
          </w:pPr>
        </w:pPrChange>
      </w:pPr>
    </w:p>
    <w:p w14:paraId="2A5D2ABF" w14:textId="6548BAB7" w:rsidR="00DC363E" w:rsidRPr="00DC363E" w:rsidDel="002B6375" w:rsidRDefault="00DC363E" w:rsidP="000024C8">
      <w:pPr>
        <w:spacing w:line="276" w:lineRule="auto"/>
        <w:ind w:left="360"/>
        <w:jc w:val="both"/>
        <w:rPr>
          <w:del w:id="363" w:author="Nguyễn Đức Minh Trí" w:date="2021-05-28T22:18:00Z"/>
          <w:b/>
          <w:i/>
          <w:color w:val="0000FF"/>
          <w:lang w:val="en-US"/>
        </w:rPr>
        <w:pPrChange w:id="364" w:author="Nguyễn Đức Minh Trí" w:date="2021-05-28T22:39:00Z">
          <w:pPr>
            <w:spacing w:line="360" w:lineRule="auto"/>
            <w:jc w:val="both"/>
          </w:pPr>
        </w:pPrChange>
      </w:pPr>
      <w:del w:id="365" w:author="Nguyễn Đức Minh Trí" w:date="2021-05-28T22:18:00Z">
        <w:r w:rsidRPr="00DC363E" w:rsidDel="002B6375">
          <w:rPr>
            <w:b/>
            <w:i/>
            <w:color w:val="0000FF"/>
            <w:lang w:val="en-US"/>
          </w:rPr>
          <w:delText>Hướng dẫn/gợi ý</w:delText>
        </w:r>
        <w:r w:rsidDel="002B6375">
          <w:rPr>
            <w:b/>
            <w:i/>
            <w:color w:val="0000FF"/>
            <w:lang w:val="en-US"/>
          </w:rPr>
          <w:delText xml:space="preserve"> </w:delText>
        </w:r>
        <w:r w:rsidRPr="00DC363E" w:rsidDel="002B6375">
          <w:rPr>
            <w:i/>
            <w:color w:val="0000FF"/>
            <w:lang w:val="en-US"/>
          </w:rPr>
          <w:delText xml:space="preserve">(đề nghị xóa </w:delText>
        </w:r>
        <w:r w:rsidDel="002B6375">
          <w:rPr>
            <w:i/>
            <w:color w:val="0000FF"/>
            <w:lang w:val="en-US"/>
          </w:rPr>
          <w:delText xml:space="preserve">toàn bộ </w:delText>
        </w:r>
        <w:r w:rsidRPr="00DC363E" w:rsidDel="002B6375">
          <w:rPr>
            <w:i/>
            <w:color w:val="0000FF"/>
            <w:lang w:val="en-US"/>
          </w:rPr>
          <w:delText>phần hướng dẫn này trong đồ án)</w:delText>
        </w:r>
        <w:r w:rsidRPr="00DC363E" w:rsidDel="002B6375">
          <w:rPr>
            <w:b/>
            <w:i/>
            <w:color w:val="0000FF"/>
            <w:lang w:val="en-US"/>
          </w:rPr>
          <w:delText>:</w:delText>
        </w:r>
      </w:del>
    </w:p>
    <w:p w14:paraId="533DAD23" w14:textId="739E3006" w:rsidR="003548A8" w:rsidDel="002B6375" w:rsidRDefault="003548A8" w:rsidP="000024C8">
      <w:pPr>
        <w:spacing w:line="276" w:lineRule="auto"/>
        <w:ind w:left="360"/>
        <w:jc w:val="both"/>
        <w:rPr>
          <w:del w:id="366" w:author="Nguyễn Đức Minh Trí" w:date="2021-05-28T22:18:00Z"/>
          <w:i/>
          <w:color w:val="0000FF"/>
          <w:lang w:val="en-US"/>
        </w:rPr>
        <w:pPrChange w:id="367" w:author="Nguyễn Đức Minh Trí" w:date="2021-05-28T22:39:00Z">
          <w:pPr>
            <w:spacing w:line="360" w:lineRule="auto"/>
            <w:jc w:val="both"/>
          </w:pPr>
        </w:pPrChange>
      </w:pPr>
      <w:del w:id="368" w:author="Nguyễn Đức Minh Trí" w:date="2021-05-28T22:18:00Z">
        <w:r w:rsidDel="002B6375">
          <w:rPr>
            <w:i/>
            <w:color w:val="0000FF"/>
            <w:lang w:val="en-US"/>
          </w:rPr>
          <w:delText xml:space="preserve">Anh/Chị hãy trình bày nội dung đề tài trong phần này. </w:delText>
        </w:r>
      </w:del>
    </w:p>
    <w:p w14:paraId="00280A0F" w14:textId="54D64A9E" w:rsidR="003548A8" w:rsidDel="002B6375" w:rsidRDefault="006257BE" w:rsidP="000024C8">
      <w:pPr>
        <w:spacing w:line="276" w:lineRule="auto"/>
        <w:ind w:left="360"/>
        <w:jc w:val="both"/>
        <w:rPr>
          <w:del w:id="369" w:author="Nguyễn Đức Minh Trí" w:date="2021-05-28T22:18:00Z"/>
          <w:i/>
          <w:color w:val="0000FF"/>
          <w:lang w:val="en-US"/>
        </w:rPr>
        <w:pPrChange w:id="370" w:author="Nguyễn Đức Minh Trí" w:date="2021-05-28T22:39:00Z">
          <w:pPr>
            <w:spacing w:line="360" w:lineRule="auto"/>
            <w:jc w:val="both"/>
          </w:pPr>
        </w:pPrChange>
      </w:pPr>
      <w:del w:id="371" w:author="Nguyễn Đức Minh Trí" w:date="2021-05-28T22:18:00Z">
        <w:r w:rsidDel="002B6375">
          <w:rPr>
            <w:i/>
            <w:color w:val="0000FF"/>
            <w:lang w:val="en-US"/>
          </w:rPr>
          <w:delText>Dưới đây là một số gợi ý. Anh/Chị tự quyết định những nội dung nào phù hợp với đề tài của mình để trình bày phần Phát biểu bài toán</w:delText>
        </w:r>
      </w:del>
    </w:p>
    <w:p w14:paraId="1B169BF9" w14:textId="6C5DC2C6" w:rsidR="003548A8" w:rsidDel="002B6375" w:rsidRDefault="003548A8" w:rsidP="000024C8">
      <w:pPr>
        <w:numPr>
          <w:ilvl w:val="0"/>
          <w:numId w:val="31"/>
        </w:numPr>
        <w:spacing w:line="276" w:lineRule="auto"/>
        <w:ind w:left="1080"/>
        <w:jc w:val="both"/>
        <w:rPr>
          <w:del w:id="372" w:author="Nguyễn Đức Minh Trí" w:date="2021-05-28T22:18:00Z"/>
          <w:i/>
          <w:color w:val="0000FF"/>
          <w:lang w:val="en-US"/>
        </w:rPr>
        <w:pPrChange w:id="373" w:author="Nguyễn Đức Minh Trí" w:date="2021-05-28T22:39:00Z">
          <w:pPr>
            <w:numPr>
              <w:numId w:val="31"/>
            </w:numPr>
            <w:tabs>
              <w:tab w:val="num" w:pos="720"/>
            </w:tabs>
            <w:spacing w:line="360" w:lineRule="auto"/>
            <w:ind w:left="720" w:hanging="360"/>
            <w:jc w:val="both"/>
          </w:pPr>
        </w:pPrChange>
      </w:pPr>
      <w:del w:id="374" w:author="Nguyễn Đức Minh Trí" w:date="2021-05-28T22:18:00Z">
        <w:r w:rsidDel="002B6375">
          <w:rPr>
            <w:i/>
            <w:color w:val="0000FF"/>
            <w:lang w:val="en-US"/>
          </w:rPr>
          <w:delText>Trình bày khảo sát hiện trạng:</w:delText>
        </w:r>
      </w:del>
    </w:p>
    <w:p w14:paraId="4D6A4D9D" w14:textId="5AFD3794" w:rsidR="003548A8" w:rsidDel="002B6375" w:rsidRDefault="003548A8" w:rsidP="000024C8">
      <w:pPr>
        <w:numPr>
          <w:ilvl w:val="1"/>
          <w:numId w:val="31"/>
        </w:numPr>
        <w:spacing w:line="276" w:lineRule="auto"/>
        <w:ind w:left="1800"/>
        <w:jc w:val="both"/>
        <w:rPr>
          <w:del w:id="375" w:author="Nguyễn Đức Minh Trí" w:date="2021-05-28T22:18:00Z"/>
          <w:i/>
          <w:color w:val="0000FF"/>
          <w:lang w:val="en-US"/>
        </w:rPr>
        <w:pPrChange w:id="376" w:author="Nguyễn Đức Minh Trí" w:date="2021-05-28T22:39:00Z">
          <w:pPr>
            <w:numPr>
              <w:ilvl w:val="1"/>
              <w:numId w:val="31"/>
            </w:numPr>
            <w:tabs>
              <w:tab w:val="num" w:pos="1440"/>
            </w:tabs>
            <w:spacing w:line="360" w:lineRule="auto"/>
            <w:ind w:left="1440" w:hanging="360"/>
            <w:jc w:val="both"/>
          </w:pPr>
        </w:pPrChange>
      </w:pPr>
      <w:del w:id="377" w:author="Nguyễn Đức Minh Trí" w:date="2021-05-28T22:18:00Z">
        <w:r w:rsidDel="002B6375">
          <w:rPr>
            <w:i/>
            <w:color w:val="0000FF"/>
            <w:lang w:val="en-US"/>
          </w:rPr>
          <w:delText>Nhu cầu thực tế của đề tài</w:delText>
        </w:r>
      </w:del>
    </w:p>
    <w:p w14:paraId="02306412" w14:textId="65C0CC22" w:rsidR="006257BE" w:rsidDel="002B6375" w:rsidRDefault="006257BE" w:rsidP="000024C8">
      <w:pPr>
        <w:numPr>
          <w:ilvl w:val="1"/>
          <w:numId w:val="31"/>
        </w:numPr>
        <w:spacing w:line="276" w:lineRule="auto"/>
        <w:ind w:left="1800"/>
        <w:jc w:val="both"/>
        <w:rPr>
          <w:del w:id="378" w:author="Nguyễn Đức Minh Trí" w:date="2021-05-28T22:18:00Z"/>
          <w:i/>
          <w:color w:val="0000FF"/>
          <w:lang w:val="en-US"/>
        </w:rPr>
        <w:pPrChange w:id="379" w:author="Nguyễn Đức Minh Trí" w:date="2021-05-28T22:39:00Z">
          <w:pPr>
            <w:numPr>
              <w:ilvl w:val="1"/>
              <w:numId w:val="31"/>
            </w:numPr>
            <w:tabs>
              <w:tab w:val="num" w:pos="1440"/>
            </w:tabs>
            <w:spacing w:line="360" w:lineRule="auto"/>
            <w:ind w:left="1440" w:hanging="360"/>
            <w:jc w:val="both"/>
          </w:pPr>
        </w:pPrChange>
      </w:pPr>
      <w:del w:id="380" w:author="Nguyễn Đức Minh Trí" w:date="2021-05-28T22:18:00Z">
        <w:r w:rsidDel="002B6375">
          <w:rPr>
            <w:i/>
            <w:color w:val="0000FF"/>
            <w:lang w:val="en-US"/>
          </w:rPr>
          <w:delText>Hiện trạng của đơn vị cần xây dựng phần mềm (cơ cấu tổ chức, các quy trình nghiệp vụ hiện đang thực hiện, hiện trạng về mặt tin học của đơn vị…)</w:delText>
        </w:r>
      </w:del>
    </w:p>
    <w:p w14:paraId="157BA676" w14:textId="0BCBA518" w:rsidR="003548A8" w:rsidDel="002B6375" w:rsidRDefault="006257BE" w:rsidP="000024C8">
      <w:pPr>
        <w:numPr>
          <w:ilvl w:val="1"/>
          <w:numId w:val="31"/>
        </w:numPr>
        <w:spacing w:line="276" w:lineRule="auto"/>
        <w:ind w:left="1800"/>
        <w:jc w:val="both"/>
        <w:rPr>
          <w:del w:id="381" w:author="Nguyễn Đức Minh Trí" w:date="2021-05-28T22:18:00Z"/>
          <w:i/>
          <w:color w:val="0000FF"/>
          <w:lang w:val="en-US"/>
        </w:rPr>
        <w:pPrChange w:id="382" w:author="Nguyễn Đức Minh Trí" w:date="2021-05-28T22:39:00Z">
          <w:pPr>
            <w:numPr>
              <w:ilvl w:val="1"/>
              <w:numId w:val="31"/>
            </w:numPr>
            <w:tabs>
              <w:tab w:val="num" w:pos="1440"/>
            </w:tabs>
            <w:spacing w:line="360" w:lineRule="auto"/>
            <w:ind w:left="1440" w:hanging="360"/>
            <w:jc w:val="both"/>
          </w:pPr>
        </w:pPrChange>
      </w:pPr>
      <w:del w:id="383" w:author="Nguyễn Đức Minh Trí" w:date="2021-05-28T22:18:00Z">
        <w:r w:rsidDel="002B6375">
          <w:rPr>
            <w:i/>
            <w:color w:val="0000FF"/>
            <w:lang w:val="en-US"/>
          </w:rPr>
          <w:delText>Các phần mềm cùng loại hiện đang có, hoặc hệ thống Tin học đang được sử dụng</w:delText>
        </w:r>
      </w:del>
    </w:p>
    <w:p w14:paraId="43ADBEE2" w14:textId="126AB3ED" w:rsidR="006257BE" w:rsidDel="002B6375" w:rsidRDefault="006257BE" w:rsidP="000024C8">
      <w:pPr>
        <w:numPr>
          <w:ilvl w:val="1"/>
          <w:numId w:val="31"/>
        </w:numPr>
        <w:spacing w:line="276" w:lineRule="auto"/>
        <w:ind w:left="1800"/>
        <w:jc w:val="both"/>
        <w:rPr>
          <w:del w:id="384" w:author="Nguyễn Đức Minh Trí" w:date="2021-05-28T22:18:00Z"/>
          <w:i/>
          <w:color w:val="0000FF"/>
          <w:lang w:val="en-US"/>
        </w:rPr>
        <w:pPrChange w:id="385" w:author="Nguyễn Đức Minh Trí" w:date="2021-05-28T22:39:00Z">
          <w:pPr>
            <w:numPr>
              <w:ilvl w:val="1"/>
              <w:numId w:val="31"/>
            </w:numPr>
            <w:tabs>
              <w:tab w:val="num" w:pos="1440"/>
            </w:tabs>
            <w:spacing w:line="360" w:lineRule="auto"/>
            <w:ind w:left="1440" w:hanging="360"/>
            <w:jc w:val="both"/>
          </w:pPr>
        </w:pPrChange>
      </w:pPr>
      <w:del w:id="386" w:author="Nguyễn Đức Minh Trí" w:date="2021-05-28T22:18:00Z">
        <w:r w:rsidDel="002B6375">
          <w:rPr>
            <w:i/>
            <w:color w:val="0000FF"/>
            <w:lang w:val="en-US"/>
          </w:rPr>
          <w:delText>Những hạn chế hay những vấn đề còn tồn tại trong những phần mềm đang có</w:delText>
        </w:r>
      </w:del>
    </w:p>
    <w:p w14:paraId="7B80AF8D" w14:textId="748442CF" w:rsidR="003548A8" w:rsidDel="002B6375" w:rsidRDefault="006257BE" w:rsidP="000024C8">
      <w:pPr>
        <w:numPr>
          <w:ilvl w:val="0"/>
          <w:numId w:val="31"/>
        </w:numPr>
        <w:spacing w:line="276" w:lineRule="auto"/>
        <w:ind w:left="1080"/>
        <w:jc w:val="both"/>
        <w:rPr>
          <w:del w:id="387" w:author="Nguyễn Đức Minh Trí" w:date="2021-05-28T22:18:00Z"/>
          <w:i/>
          <w:color w:val="0000FF"/>
          <w:lang w:val="en-US"/>
        </w:rPr>
        <w:pPrChange w:id="388" w:author="Nguyễn Đức Minh Trí" w:date="2021-05-28T22:39:00Z">
          <w:pPr>
            <w:numPr>
              <w:numId w:val="31"/>
            </w:numPr>
            <w:tabs>
              <w:tab w:val="num" w:pos="720"/>
            </w:tabs>
            <w:spacing w:line="360" w:lineRule="auto"/>
            <w:ind w:left="720" w:hanging="360"/>
            <w:jc w:val="both"/>
          </w:pPr>
        </w:pPrChange>
      </w:pPr>
      <w:del w:id="389" w:author="Nguyễn Đức Minh Trí" w:date="2021-05-28T22:18:00Z">
        <w:r w:rsidDel="002B6375">
          <w:rPr>
            <w:i/>
            <w:color w:val="0000FF"/>
            <w:lang w:val="en-US"/>
          </w:rPr>
          <w:delText xml:space="preserve">Xác định các yêu cầu của hệ thống. </w:delText>
        </w:r>
        <w:r w:rsidR="003548A8" w:rsidRPr="003548A8" w:rsidDel="002B6375">
          <w:rPr>
            <w:i/>
            <w:color w:val="0000FF"/>
            <w:lang w:val="en-US"/>
          </w:rPr>
          <w:delText>Có thể trình bày các biểu mẫu và quy định</w:delText>
        </w:r>
        <w:r w:rsidR="003548A8" w:rsidDel="002B6375">
          <w:rPr>
            <w:i/>
            <w:color w:val="0000FF"/>
            <w:lang w:val="en-US"/>
          </w:rPr>
          <w:delText>.</w:delText>
        </w:r>
      </w:del>
    </w:p>
    <w:p w14:paraId="3FC7E7AB" w14:textId="110407DF" w:rsidR="00451801" w:rsidDel="002B6375" w:rsidRDefault="00451801" w:rsidP="000024C8">
      <w:pPr>
        <w:spacing w:line="276" w:lineRule="auto"/>
        <w:ind w:left="360"/>
        <w:jc w:val="both"/>
        <w:rPr>
          <w:del w:id="390" w:author="Nguyễn Đức Minh Trí" w:date="2021-05-28T22:18:00Z"/>
          <w:i/>
          <w:color w:val="0000FF"/>
          <w:lang w:val="en-US"/>
        </w:rPr>
        <w:pPrChange w:id="391" w:author="Nguyễn Đức Minh Trí" w:date="2021-05-28T22:39:00Z">
          <w:pPr>
            <w:spacing w:line="360" w:lineRule="auto"/>
            <w:jc w:val="both"/>
          </w:pPr>
        </w:pPrChange>
      </w:pPr>
    </w:p>
    <w:p w14:paraId="2FBB18DA" w14:textId="37B5250F" w:rsidR="00451801" w:rsidDel="000024C8" w:rsidRDefault="00451801" w:rsidP="000024C8">
      <w:pPr>
        <w:spacing w:line="276" w:lineRule="auto"/>
        <w:ind w:left="360"/>
        <w:jc w:val="both"/>
        <w:rPr>
          <w:del w:id="392" w:author="Nguyễn Đức Minh Trí" w:date="2021-05-28T22:39:00Z"/>
          <w:i/>
          <w:color w:val="0000FF"/>
          <w:lang w:val="en-US"/>
        </w:rPr>
        <w:pPrChange w:id="393" w:author="Nguyễn Đức Minh Trí" w:date="2021-05-28T22:39:00Z">
          <w:pPr>
            <w:spacing w:line="360" w:lineRule="auto"/>
            <w:jc w:val="both"/>
          </w:pPr>
        </w:pPrChange>
      </w:pPr>
    </w:p>
    <w:p w14:paraId="26E2DD40" w14:textId="37706E76" w:rsidR="00F96180" w:rsidRPr="00C34FA2" w:rsidDel="00243FC7" w:rsidRDefault="00451801" w:rsidP="000024C8">
      <w:pPr>
        <w:spacing w:line="276" w:lineRule="auto"/>
        <w:ind w:left="360"/>
        <w:jc w:val="both"/>
        <w:rPr>
          <w:moveFrom w:id="394" w:author="Nguyễn Đức Minh Trí" w:date="2021-05-28T22:30:00Z"/>
          <w:iCs/>
          <w:szCs w:val="24"/>
          <w:lang w:val="en-US"/>
        </w:rPr>
        <w:pPrChange w:id="395" w:author="Nguyễn Đức Minh Trí" w:date="2021-05-28T22:39:00Z">
          <w:pPr>
            <w:spacing w:line="360" w:lineRule="auto"/>
            <w:ind w:left="360"/>
            <w:jc w:val="both"/>
          </w:pPr>
        </w:pPrChange>
      </w:pPr>
      <w:moveFromRangeStart w:id="396" w:author="Nguyễn Đức Minh Trí" w:date="2021-05-28T22:30:00Z" w:name="move73133474"/>
      <w:moveFrom w:id="397" w:author="Nguyễn Đức Minh Trí" w:date="2021-05-28T22:30:00Z">
        <w:r w:rsidRPr="00C34FA2" w:rsidDel="00243FC7">
          <w:rPr>
            <w:iCs/>
            <w:szCs w:val="24"/>
            <w:lang w:val="en-US"/>
          </w:rPr>
          <w:t>Hiện nay, trước khi COVID</w:t>
        </w:r>
        <w:r w:rsidR="00572A24" w:rsidRPr="00C34FA2" w:rsidDel="00243FC7">
          <w:rPr>
            <w:iCs/>
            <w:szCs w:val="24"/>
            <w:lang w:val="en-US"/>
          </w:rPr>
          <w:t>-19 gây ảnh hưởng. Việc di chuyển bằng máy bay đã phát triển một cách rõ rệt cùng với việc nhiều trường đào tạo các phi công, tiếp viên hàng không cũng đã thể hiện điều đó. Song song đó, việc tin học hóa vào công tác quản lí trở nên cần thiết, giúp cho công cuộc quản lí trở nên dễ dàng cho các nhân viên quản lí việc bán vé vì mỗi ngày có hàng ngàn khách hàng.</w:t>
        </w:r>
      </w:moveFrom>
    </w:p>
    <w:p w14:paraId="795B856A" w14:textId="5A3B3A84" w:rsidR="00F96180" w:rsidDel="000024C8" w:rsidRDefault="00F96180" w:rsidP="000024C8">
      <w:pPr>
        <w:spacing w:line="276" w:lineRule="auto"/>
        <w:ind w:left="360"/>
        <w:jc w:val="both"/>
        <w:rPr>
          <w:del w:id="398" w:author="Nguyễn Đức Minh Trí" w:date="2021-05-28T22:39:00Z"/>
          <w:moveFrom w:id="399" w:author="Nguyễn Đức Minh Trí" w:date="2021-05-28T22:30:00Z"/>
          <w:iCs/>
          <w:szCs w:val="24"/>
          <w:lang w:val="en-US"/>
        </w:rPr>
        <w:pPrChange w:id="400" w:author="Nguyễn Đức Minh Trí" w:date="2021-05-28T22:39:00Z">
          <w:pPr>
            <w:spacing w:line="276" w:lineRule="auto"/>
            <w:jc w:val="both"/>
          </w:pPr>
        </w:pPrChange>
      </w:pPr>
      <w:moveFrom w:id="401" w:author="Nguyễn Đức Minh Trí" w:date="2021-05-28T22:30:00Z">
        <w:r w:rsidRPr="00C34FA2" w:rsidDel="00243FC7">
          <w:rPr>
            <w:iCs/>
            <w:szCs w:val="24"/>
            <w:lang w:val="en-US"/>
          </w:rPr>
          <w:t xml:space="preserve">Hầu hết các hãng máy bay hiện nay đều đã sử dụng các phần mềm quản lí bán vé máy bay như là: Vietnamairline, Traveloka, Abay, Vietjet. Đây là những hãng hàng không khá uy tín và chất lượng ở Việt Nam hiện tại. </w:t>
        </w:r>
        <w:del w:id="402" w:author="Nguyễn Đức Minh Trí" w:date="2021-05-28T22:39:00Z">
          <w:r w:rsidRPr="00C34FA2" w:rsidDel="000024C8">
            <w:rPr>
              <w:iCs/>
              <w:szCs w:val="24"/>
              <w:lang w:val="en-US"/>
            </w:rPr>
            <w:delText xml:space="preserve"> </w:delText>
          </w:r>
        </w:del>
      </w:moveFrom>
    </w:p>
    <w:moveFromRangeEnd w:id="396"/>
    <w:p w14:paraId="52DFC335" w14:textId="77777777" w:rsidR="00F96180" w:rsidRPr="00C34FA2" w:rsidDel="000024C8" w:rsidRDefault="00F96180" w:rsidP="000024C8">
      <w:pPr>
        <w:spacing w:line="276" w:lineRule="auto"/>
        <w:ind w:left="360"/>
        <w:jc w:val="both"/>
        <w:rPr>
          <w:del w:id="403" w:author="Nguyễn Đức Minh Trí" w:date="2021-05-28T22:39:00Z"/>
          <w:iCs/>
          <w:szCs w:val="24"/>
          <w:lang w:val="en-US"/>
        </w:rPr>
        <w:pPrChange w:id="404" w:author="Nguyễn Đức Minh Trí" w:date="2021-05-28T22:39:00Z">
          <w:pPr>
            <w:spacing w:line="360" w:lineRule="auto"/>
            <w:ind w:left="360"/>
            <w:jc w:val="both"/>
          </w:pPr>
        </w:pPrChange>
      </w:pPr>
    </w:p>
    <w:p w14:paraId="2CBA7727" w14:textId="327A99CA" w:rsidR="00905BB2" w:rsidRPr="00C34FA2" w:rsidRDefault="00F96180" w:rsidP="000024C8">
      <w:pPr>
        <w:spacing w:line="276" w:lineRule="auto"/>
        <w:ind w:left="360"/>
        <w:jc w:val="both"/>
        <w:rPr>
          <w:iCs/>
          <w:szCs w:val="24"/>
          <w:lang w:val="en-US"/>
        </w:rPr>
        <w:pPrChange w:id="405" w:author="Nguyễn Đức Minh Trí" w:date="2021-05-28T22:39:00Z">
          <w:pPr>
            <w:spacing w:line="360" w:lineRule="auto"/>
            <w:ind w:left="360"/>
            <w:jc w:val="both"/>
          </w:pPr>
        </w:pPrChange>
      </w:pPr>
      <w:proofErr w:type="spellStart"/>
      <w:r w:rsidRPr="00C34FA2">
        <w:rPr>
          <w:iCs/>
          <w:szCs w:val="24"/>
          <w:lang w:val="en-US"/>
        </w:rPr>
        <w:t>Phần</w:t>
      </w:r>
      <w:proofErr w:type="spellEnd"/>
      <w:r w:rsidRPr="00C34FA2">
        <w:rPr>
          <w:iCs/>
          <w:szCs w:val="24"/>
          <w:lang w:val="en-US"/>
        </w:rPr>
        <w:t xml:space="preserve"> </w:t>
      </w:r>
      <w:proofErr w:type="spellStart"/>
      <w:r w:rsidRPr="00C34FA2">
        <w:rPr>
          <w:iCs/>
          <w:szCs w:val="24"/>
          <w:lang w:val="en-US"/>
        </w:rPr>
        <w:t>mềm</w:t>
      </w:r>
      <w:proofErr w:type="spellEnd"/>
      <w:r w:rsidRPr="00C34FA2">
        <w:rPr>
          <w:iCs/>
          <w:szCs w:val="24"/>
          <w:lang w:val="en-US"/>
        </w:rPr>
        <w:t xml:space="preserve"> </w:t>
      </w:r>
      <w:proofErr w:type="spellStart"/>
      <w:r w:rsidRPr="00C34FA2">
        <w:rPr>
          <w:iCs/>
          <w:szCs w:val="24"/>
          <w:lang w:val="en-US"/>
        </w:rPr>
        <w:t>quản</w:t>
      </w:r>
      <w:proofErr w:type="spellEnd"/>
      <w:r w:rsidRPr="00C34FA2">
        <w:rPr>
          <w:iCs/>
          <w:szCs w:val="24"/>
          <w:lang w:val="en-US"/>
        </w:rPr>
        <w:t xml:space="preserve"> </w:t>
      </w:r>
      <w:proofErr w:type="spellStart"/>
      <w:r w:rsidRPr="00C34FA2">
        <w:rPr>
          <w:iCs/>
          <w:szCs w:val="24"/>
          <w:lang w:val="en-US"/>
        </w:rPr>
        <w:t>l</w:t>
      </w:r>
      <w:ins w:id="406" w:author="Nguyễn Đức Minh Trí" w:date="2021-05-28T22:40:00Z">
        <w:r w:rsidR="000024C8">
          <w:rPr>
            <w:iCs/>
            <w:szCs w:val="24"/>
            <w:lang w:val="en-US"/>
          </w:rPr>
          <w:t>ý</w:t>
        </w:r>
      </w:ins>
      <w:proofErr w:type="spellEnd"/>
      <w:del w:id="407" w:author="Nguyễn Đức Minh Trí" w:date="2021-05-28T22:40:00Z">
        <w:r w:rsidRPr="00C34FA2" w:rsidDel="000024C8">
          <w:rPr>
            <w:iCs/>
            <w:szCs w:val="24"/>
            <w:lang w:val="en-US"/>
          </w:rPr>
          <w:delText>í</w:delText>
        </w:r>
      </w:del>
      <w:r w:rsidRPr="00C34FA2">
        <w:rPr>
          <w:iCs/>
          <w:szCs w:val="24"/>
          <w:lang w:val="en-US"/>
        </w:rPr>
        <w:t xml:space="preserve"> </w:t>
      </w:r>
      <w:proofErr w:type="spellStart"/>
      <w:r w:rsidRPr="00C34FA2">
        <w:rPr>
          <w:iCs/>
          <w:szCs w:val="24"/>
          <w:lang w:val="en-US"/>
        </w:rPr>
        <w:t>bán</w:t>
      </w:r>
      <w:proofErr w:type="spellEnd"/>
      <w:r w:rsidRPr="00C34FA2">
        <w:rPr>
          <w:iCs/>
          <w:szCs w:val="24"/>
          <w:lang w:val="en-US"/>
        </w:rPr>
        <w:t xml:space="preserve"> </w:t>
      </w:r>
      <w:proofErr w:type="spellStart"/>
      <w:r w:rsidRPr="00C34FA2">
        <w:rPr>
          <w:iCs/>
          <w:szCs w:val="24"/>
          <w:lang w:val="en-US"/>
        </w:rPr>
        <w:t>vé</w:t>
      </w:r>
      <w:proofErr w:type="spellEnd"/>
      <w:r w:rsidRPr="00C34FA2">
        <w:rPr>
          <w:iCs/>
          <w:szCs w:val="24"/>
          <w:lang w:val="en-US"/>
        </w:rPr>
        <w:t xml:space="preserve"> </w:t>
      </w:r>
      <w:proofErr w:type="spellStart"/>
      <w:r w:rsidRPr="00C34FA2">
        <w:rPr>
          <w:iCs/>
          <w:szCs w:val="24"/>
          <w:lang w:val="en-US"/>
        </w:rPr>
        <w:t>máy</w:t>
      </w:r>
      <w:proofErr w:type="spellEnd"/>
      <w:r w:rsidRPr="00C34FA2">
        <w:rPr>
          <w:iCs/>
          <w:szCs w:val="24"/>
          <w:lang w:val="en-US"/>
        </w:rPr>
        <w:t xml:space="preserve"> bay </w:t>
      </w:r>
      <w:proofErr w:type="spellStart"/>
      <w:r w:rsidRPr="00C34FA2">
        <w:rPr>
          <w:iCs/>
          <w:szCs w:val="24"/>
          <w:lang w:val="en-US"/>
        </w:rPr>
        <w:t>thường</w:t>
      </w:r>
      <w:proofErr w:type="spellEnd"/>
      <w:r w:rsidRPr="00C34FA2">
        <w:rPr>
          <w:iCs/>
          <w:szCs w:val="24"/>
          <w:lang w:val="en-US"/>
        </w:rPr>
        <w:t xml:space="preserve"> </w:t>
      </w:r>
      <w:proofErr w:type="spellStart"/>
      <w:r w:rsidRPr="00C34FA2">
        <w:rPr>
          <w:iCs/>
          <w:szCs w:val="24"/>
          <w:lang w:val="en-US"/>
        </w:rPr>
        <w:t>phù</w:t>
      </w:r>
      <w:proofErr w:type="spellEnd"/>
      <w:r w:rsidRPr="00C34FA2">
        <w:rPr>
          <w:iCs/>
          <w:szCs w:val="24"/>
          <w:lang w:val="en-US"/>
        </w:rPr>
        <w:t xml:space="preserve"> </w:t>
      </w:r>
      <w:proofErr w:type="spellStart"/>
      <w:r w:rsidRPr="00C34FA2">
        <w:rPr>
          <w:iCs/>
          <w:szCs w:val="24"/>
          <w:lang w:val="en-US"/>
        </w:rPr>
        <w:t>hợp</w:t>
      </w:r>
      <w:proofErr w:type="spellEnd"/>
      <w:r w:rsidRPr="00C34FA2">
        <w:rPr>
          <w:iCs/>
          <w:szCs w:val="24"/>
          <w:lang w:val="en-US"/>
        </w:rPr>
        <w:t xml:space="preserve"> </w:t>
      </w:r>
      <w:proofErr w:type="spellStart"/>
      <w:r w:rsidRPr="00C34FA2">
        <w:rPr>
          <w:iCs/>
          <w:szCs w:val="24"/>
          <w:lang w:val="en-US"/>
        </w:rPr>
        <w:t>cho</w:t>
      </w:r>
      <w:proofErr w:type="spellEnd"/>
      <w:r w:rsidRPr="00C34FA2">
        <w:rPr>
          <w:iCs/>
          <w:szCs w:val="24"/>
          <w:lang w:val="en-US"/>
        </w:rPr>
        <w:t xml:space="preserve"> </w:t>
      </w:r>
      <w:proofErr w:type="spellStart"/>
      <w:r w:rsidRPr="00C34FA2">
        <w:rPr>
          <w:iCs/>
          <w:szCs w:val="24"/>
          <w:lang w:val="en-US"/>
        </w:rPr>
        <w:t>các</w:t>
      </w:r>
      <w:proofErr w:type="spellEnd"/>
      <w:r w:rsidRPr="00C34FA2">
        <w:rPr>
          <w:iCs/>
          <w:szCs w:val="24"/>
          <w:lang w:val="en-US"/>
        </w:rPr>
        <w:t xml:space="preserve"> </w:t>
      </w:r>
      <w:proofErr w:type="spellStart"/>
      <w:r w:rsidRPr="00C34FA2">
        <w:rPr>
          <w:iCs/>
          <w:szCs w:val="24"/>
          <w:lang w:val="en-US"/>
        </w:rPr>
        <w:t>hãng</w:t>
      </w:r>
      <w:proofErr w:type="spellEnd"/>
      <w:r w:rsidRPr="00C34FA2">
        <w:rPr>
          <w:iCs/>
          <w:szCs w:val="24"/>
          <w:lang w:val="en-US"/>
        </w:rPr>
        <w:t xml:space="preserve"> </w:t>
      </w:r>
      <w:proofErr w:type="spellStart"/>
      <w:r w:rsidRPr="00C34FA2">
        <w:rPr>
          <w:iCs/>
          <w:szCs w:val="24"/>
          <w:lang w:val="en-US"/>
        </w:rPr>
        <w:t>máy</w:t>
      </w:r>
      <w:proofErr w:type="spellEnd"/>
      <w:r w:rsidRPr="00C34FA2">
        <w:rPr>
          <w:iCs/>
          <w:szCs w:val="24"/>
          <w:lang w:val="en-US"/>
        </w:rPr>
        <w:t xml:space="preserve"> bay</w:t>
      </w:r>
      <w:r w:rsidR="00F7408D" w:rsidRPr="00C34FA2">
        <w:rPr>
          <w:iCs/>
          <w:szCs w:val="24"/>
          <w:lang w:val="en-US"/>
        </w:rPr>
        <w:t xml:space="preserve"> </w:t>
      </w:r>
      <w:proofErr w:type="spellStart"/>
      <w:r w:rsidR="00F7408D" w:rsidRPr="00C34FA2">
        <w:rPr>
          <w:iCs/>
          <w:szCs w:val="24"/>
          <w:lang w:val="en-US"/>
        </w:rPr>
        <w:t>vừa</w:t>
      </w:r>
      <w:proofErr w:type="spellEnd"/>
      <w:r w:rsidR="00F7408D" w:rsidRPr="00C34FA2">
        <w:rPr>
          <w:iCs/>
          <w:szCs w:val="24"/>
          <w:lang w:val="en-US"/>
        </w:rPr>
        <w:t xml:space="preserve"> </w:t>
      </w:r>
      <w:proofErr w:type="spellStart"/>
      <w:r w:rsidR="00F7408D" w:rsidRPr="00C34FA2">
        <w:rPr>
          <w:iCs/>
          <w:szCs w:val="24"/>
          <w:lang w:val="en-US"/>
        </w:rPr>
        <w:t>và</w:t>
      </w:r>
      <w:proofErr w:type="spellEnd"/>
      <w:r w:rsidR="00F7408D" w:rsidRPr="00C34FA2">
        <w:rPr>
          <w:iCs/>
          <w:szCs w:val="24"/>
          <w:lang w:val="en-US"/>
        </w:rPr>
        <w:t xml:space="preserve"> </w:t>
      </w:r>
      <w:proofErr w:type="spellStart"/>
      <w:r w:rsidR="00F7408D" w:rsidRPr="00C34FA2">
        <w:rPr>
          <w:iCs/>
          <w:szCs w:val="24"/>
          <w:lang w:val="en-US"/>
        </w:rPr>
        <w:t>lớn</w:t>
      </w:r>
      <w:proofErr w:type="spellEnd"/>
      <w:r w:rsidR="00F7408D" w:rsidRPr="00C34FA2">
        <w:rPr>
          <w:iCs/>
          <w:szCs w:val="24"/>
          <w:lang w:val="en-US"/>
        </w:rPr>
        <w:t>.</w:t>
      </w:r>
      <w:ins w:id="408" w:author="Nguyễn Đức Minh Trí" w:date="2021-05-28T22:39:00Z">
        <w:r w:rsidR="000024C8">
          <w:rPr>
            <w:iCs/>
            <w:szCs w:val="24"/>
            <w:lang w:val="en-US"/>
          </w:rPr>
          <w:t xml:space="preserve"> </w:t>
        </w:r>
      </w:ins>
      <w:proofErr w:type="spellStart"/>
      <w:r w:rsidR="00F7408D" w:rsidRPr="00C34FA2">
        <w:rPr>
          <w:iCs/>
          <w:szCs w:val="24"/>
          <w:lang w:val="en-US"/>
        </w:rPr>
        <w:t>Thông</w:t>
      </w:r>
      <w:proofErr w:type="spellEnd"/>
      <w:r w:rsidR="00F7408D" w:rsidRPr="00C34FA2">
        <w:rPr>
          <w:iCs/>
          <w:szCs w:val="24"/>
          <w:lang w:val="en-US"/>
        </w:rPr>
        <w:t xml:space="preserve"> </w:t>
      </w:r>
      <w:proofErr w:type="spellStart"/>
      <w:r w:rsidR="00F7408D" w:rsidRPr="00C34FA2">
        <w:rPr>
          <w:iCs/>
          <w:szCs w:val="24"/>
          <w:lang w:val="en-US"/>
        </w:rPr>
        <w:t>thường</w:t>
      </w:r>
      <w:proofErr w:type="spellEnd"/>
      <w:r w:rsidR="00F7408D" w:rsidRPr="00C34FA2">
        <w:rPr>
          <w:iCs/>
          <w:szCs w:val="24"/>
          <w:lang w:val="en-US"/>
        </w:rPr>
        <w:t xml:space="preserve"> </w:t>
      </w:r>
      <w:proofErr w:type="spellStart"/>
      <w:r w:rsidR="00F7408D" w:rsidRPr="00C34FA2">
        <w:rPr>
          <w:iCs/>
          <w:szCs w:val="24"/>
          <w:lang w:val="en-US"/>
        </w:rPr>
        <w:t>công</w:t>
      </w:r>
      <w:proofErr w:type="spellEnd"/>
      <w:r w:rsidR="00F7408D" w:rsidRPr="00C34FA2">
        <w:rPr>
          <w:iCs/>
          <w:szCs w:val="24"/>
          <w:lang w:val="en-US"/>
        </w:rPr>
        <w:t xml:space="preserve"> ty </w:t>
      </w:r>
      <w:proofErr w:type="spellStart"/>
      <w:r w:rsidR="00F7408D" w:rsidRPr="00C34FA2">
        <w:rPr>
          <w:iCs/>
          <w:szCs w:val="24"/>
          <w:lang w:val="en-US"/>
        </w:rPr>
        <w:t>sẽ</w:t>
      </w:r>
      <w:proofErr w:type="spellEnd"/>
      <w:r w:rsidR="00F7408D" w:rsidRPr="00C34FA2">
        <w:rPr>
          <w:iCs/>
          <w:szCs w:val="24"/>
          <w:lang w:val="en-US"/>
        </w:rPr>
        <w:t xml:space="preserve"> </w:t>
      </w:r>
      <w:proofErr w:type="spellStart"/>
      <w:r w:rsidR="00F7408D" w:rsidRPr="00C34FA2">
        <w:rPr>
          <w:iCs/>
          <w:szCs w:val="24"/>
          <w:lang w:val="en-US"/>
        </w:rPr>
        <w:t>cần</w:t>
      </w:r>
      <w:proofErr w:type="spellEnd"/>
      <w:r w:rsidR="00F7408D" w:rsidRPr="00C34FA2">
        <w:rPr>
          <w:iCs/>
          <w:szCs w:val="24"/>
          <w:lang w:val="en-US"/>
        </w:rPr>
        <w:t xml:space="preserve"> </w:t>
      </w:r>
      <w:proofErr w:type="spellStart"/>
      <w:r w:rsidR="00F7408D" w:rsidRPr="00C34FA2">
        <w:rPr>
          <w:iCs/>
          <w:szCs w:val="24"/>
          <w:lang w:val="en-US"/>
        </w:rPr>
        <w:t>một</w:t>
      </w:r>
      <w:proofErr w:type="spellEnd"/>
      <w:r w:rsidR="00F7408D" w:rsidRPr="00C34FA2">
        <w:rPr>
          <w:iCs/>
          <w:szCs w:val="24"/>
          <w:lang w:val="en-US"/>
        </w:rPr>
        <w:t xml:space="preserve"> </w:t>
      </w:r>
      <w:proofErr w:type="spellStart"/>
      <w:r w:rsidR="00F7408D" w:rsidRPr="00C34FA2">
        <w:rPr>
          <w:iCs/>
          <w:szCs w:val="24"/>
          <w:lang w:val="en-US"/>
        </w:rPr>
        <w:t>đến</w:t>
      </w:r>
      <w:proofErr w:type="spellEnd"/>
      <w:r w:rsidR="00F7408D" w:rsidRPr="00C34FA2">
        <w:rPr>
          <w:iCs/>
          <w:szCs w:val="24"/>
          <w:lang w:val="en-US"/>
        </w:rPr>
        <w:t xml:space="preserve"> </w:t>
      </w:r>
      <w:proofErr w:type="spellStart"/>
      <w:r w:rsidR="00F7408D" w:rsidRPr="00C34FA2">
        <w:rPr>
          <w:iCs/>
          <w:szCs w:val="24"/>
          <w:lang w:val="en-US"/>
        </w:rPr>
        <w:t>hai</w:t>
      </w:r>
      <w:proofErr w:type="spellEnd"/>
      <w:r w:rsidR="00F7408D" w:rsidRPr="00C34FA2">
        <w:rPr>
          <w:iCs/>
          <w:szCs w:val="24"/>
          <w:lang w:val="en-US"/>
        </w:rPr>
        <w:t xml:space="preserve"> </w:t>
      </w:r>
      <w:proofErr w:type="spellStart"/>
      <w:r w:rsidR="00F7408D" w:rsidRPr="00C34FA2">
        <w:rPr>
          <w:iCs/>
          <w:szCs w:val="24"/>
          <w:lang w:val="en-US"/>
        </w:rPr>
        <w:t>người</w:t>
      </w:r>
      <w:proofErr w:type="spellEnd"/>
      <w:r w:rsidR="00F7408D" w:rsidRPr="00C34FA2">
        <w:rPr>
          <w:iCs/>
          <w:szCs w:val="24"/>
          <w:lang w:val="en-US"/>
        </w:rPr>
        <w:t xml:space="preserve"> </w:t>
      </w:r>
      <w:proofErr w:type="spellStart"/>
      <w:r w:rsidR="00F7408D" w:rsidRPr="00C34FA2">
        <w:rPr>
          <w:iCs/>
          <w:szCs w:val="24"/>
          <w:lang w:val="en-US"/>
        </w:rPr>
        <w:t>quản</w:t>
      </w:r>
      <w:proofErr w:type="spellEnd"/>
      <w:r w:rsidR="00F7408D" w:rsidRPr="00C34FA2">
        <w:rPr>
          <w:iCs/>
          <w:szCs w:val="24"/>
          <w:lang w:val="en-US"/>
        </w:rPr>
        <w:t xml:space="preserve"> </w:t>
      </w:r>
      <w:proofErr w:type="spellStart"/>
      <w:r w:rsidR="00F7408D" w:rsidRPr="00C34FA2">
        <w:rPr>
          <w:iCs/>
          <w:szCs w:val="24"/>
          <w:lang w:val="en-US"/>
        </w:rPr>
        <w:t>l</w:t>
      </w:r>
      <w:ins w:id="409" w:author="Nguyễn Đức Minh Trí" w:date="2021-05-28T22:40:00Z">
        <w:r w:rsidR="000024C8">
          <w:rPr>
            <w:iCs/>
            <w:szCs w:val="24"/>
            <w:lang w:val="en-US"/>
          </w:rPr>
          <w:t>ý</w:t>
        </w:r>
      </w:ins>
      <w:proofErr w:type="spellEnd"/>
      <w:del w:id="410" w:author="Nguyễn Đức Minh Trí" w:date="2021-05-28T22:40:00Z">
        <w:r w:rsidR="00F7408D" w:rsidRPr="00C34FA2" w:rsidDel="000024C8">
          <w:rPr>
            <w:iCs/>
            <w:szCs w:val="24"/>
            <w:lang w:val="en-US"/>
          </w:rPr>
          <w:delText>í</w:delText>
        </w:r>
      </w:del>
      <w:r w:rsidR="00F7408D" w:rsidRPr="00C34FA2">
        <w:rPr>
          <w:iCs/>
          <w:szCs w:val="24"/>
          <w:lang w:val="en-US"/>
        </w:rPr>
        <w:t xml:space="preserve"> </w:t>
      </w:r>
      <w:proofErr w:type="spellStart"/>
      <w:r w:rsidR="00F7408D" w:rsidRPr="00C34FA2">
        <w:rPr>
          <w:iCs/>
          <w:szCs w:val="24"/>
          <w:lang w:val="en-US"/>
        </w:rPr>
        <w:t>việc</w:t>
      </w:r>
      <w:proofErr w:type="spellEnd"/>
      <w:r w:rsidR="00F7408D" w:rsidRPr="00C34FA2">
        <w:rPr>
          <w:iCs/>
          <w:szCs w:val="24"/>
          <w:lang w:val="en-US"/>
        </w:rPr>
        <w:t xml:space="preserve"> </w:t>
      </w:r>
      <w:proofErr w:type="spellStart"/>
      <w:r w:rsidR="00F7408D" w:rsidRPr="00C34FA2">
        <w:rPr>
          <w:iCs/>
          <w:szCs w:val="24"/>
          <w:lang w:val="en-US"/>
        </w:rPr>
        <w:t>bán</w:t>
      </w:r>
      <w:proofErr w:type="spellEnd"/>
      <w:r w:rsidR="00F7408D" w:rsidRPr="00C34FA2">
        <w:rPr>
          <w:iCs/>
          <w:szCs w:val="24"/>
          <w:lang w:val="en-US"/>
        </w:rPr>
        <w:t xml:space="preserve"> </w:t>
      </w:r>
      <w:proofErr w:type="spellStart"/>
      <w:r w:rsidR="00F7408D" w:rsidRPr="00C34FA2">
        <w:rPr>
          <w:iCs/>
          <w:szCs w:val="24"/>
          <w:lang w:val="en-US"/>
        </w:rPr>
        <w:t>vé</w:t>
      </w:r>
      <w:proofErr w:type="spellEnd"/>
      <w:r w:rsidR="00F7408D" w:rsidRPr="00C34FA2">
        <w:rPr>
          <w:iCs/>
          <w:szCs w:val="24"/>
          <w:lang w:val="en-US"/>
        </w:rPr>
        <w:t xml:space="preserve"> </w:t>
      </w:r>
      <w:proofErr w:type="spellStart"/>
      <w:r w:rsidR="00F7408D" w:rsidRPr="00C34FA2">
        <w:rPr>
          <w:iCs/>
          <w:szCs w:val="24"/>
          <w:lang w:val="en-US"/>
        </w:rPr>
        <w:t>cũng</w:t>
      </w:r>
      <w:proofErr w:type="spellEnd"/>
      <w:r w:rsidR="00F7408D" w:rsidRPr="00C34FA2">
        <w:rPr>
          <w:iCs/>
          <w:szCs w:val="24"/>
          <w:lang w:val="en-US"/>
        </w:rPr>
        <w:t xml:space="preserve"> </w:t>
      </w:r>
      <w:proofErr w:type="spellStart"/>
      <w:r w:rsidR="00F7408D" w:rsidRPr="00C34FA2">
        <w:rPr>
          <w:iCs/>
          <w:szCs w:val="24"/>
          <w:lang w:val="en-US"/>
        </w:rPr>
        <w:t>như</w:t>
      </w:r>
      <w:proofErr w:type="spellEnd"/>
      <w:r w:rsidR="00F7408D" w:rsidRPr="00C34FA2">
        <w:rPr>
          <w:iCs/>
          <w:szCs w:val="24"/>
          <w:lang w:val="en-US"/>
        </w:rPr>
        <w:t xml:space="preserve"> </w:t>
      </w:r>
      <w:proofErr w:type="spellStart"/>
      <w:r w:rsidR="00F7408D" w:rsidRPr="00C34FA2">
        <w:rPr>
          <w:iCs/>
          <w:szCs w:val="24"/>
          <w:lang w:val="en-US"/>
        </w:rPr>
        <w:t>tổng</w:t>
      </w:r>
      <w:proofErr w:type="spellEnd"/>
      <w:r w:rsidR="00F7408D" w:rsidRPr="00C34FA2">
        <w:rPr>
          <w:iCs/>
          <w:szCs w:val="24"/>
          <w:lang w:val="en-US"/>
        </w:rPr>
        <w:t xml:space="preserve"> </w:t>
      </w:r>
      <w:proofErr w:type="spellStart"/>
      <w:r w:rsidR="00F7408D" w:rsidRPr="00C34FA2">
        <w:rPr>
          <w:iCs/>
          <w:szCs w:val="24"/>
          <w:lang w:val="en-US"/>
        </w:rPr>
        <w:t>hợp</w:t>
      </w:r>
      <w:proofErr w:type="spellEnd"/>
      <w:r w:rsidR="00F7408D" w:rsidRPr="00C34FA2">
        <w:rPr>
          <w:iCs/>
          <w:szCs w:val="24"/>
          <w:lang w:val="en-US"/>
        </w:rPr>
        <w:t xml:space="preserve"> </w:t>
      </w:r>
      <w:proofErr w:type="spellStart"/>
      <w:r w:rsidR="00F7408D" w:rsidRPr="00C34FA2">
        <w:rPr>
          <w:iCs/>
          <w:szCs w:val="24"/>
          <w:lang w:val="en-US"/>
        </w:rPr>
        <w:t>lại</w:t>
      </w:r>
      <w:proofErr w:type="spellEnd"/>
      <w:r w:rsidR="00F7408D" w:rsidRPr="00C34FA2">
        <w:rPr>
          <w:iCs/>
          <w:szCs w:val="24"/>
          <w:lang w:val="en-US"/>
        </w:rPr>
        <w:t xml:space="preserve"> </w:t>
      </w:r>
      <w:proofErr w:type="spellStart"/>
      <w:r w:rsidR="00F7408D" w:rsidRPr="00C34FA2">
        <w:rPr>
          <w:iCs/>
          <w:szCs w:val="24"/>
          <w:lang w:val="en-US"/>
        </w:rPr>
        <w:t>để</w:t>
      </w:r>
      <w:proofErr w:type="spellEnd"/>
      <w:r w:rsidR="00F7408D" w:rsidRPr="00C34FA2">
        <w:rPr>
          <w:iCs/>
          <w:szCs w:val="24"/>
          <w:lang w:val="en-US"/>
        </w:rPr>
        <w:t xml:space="preserve"> </w:t>
      </w:r>
      <w:proofErr w:type="spellStart"/>
      <w:r w:rsidR="00F7408D" w:rsidRPr="00C34FA2">
        <w:rPr>
          <w:iCs/>
          <w:szCs w:val="24"/>
          <w:lang w:val="en-US"/>
        </w:rPr>
        <w:t>chuyển</w:t>
      </w:r>
      <w:proofErr w:type="spellEnd"/>
      <w:r w:rsidR="00F7408D" w:rsidRPr="00C34FA2">
        <w:rPr>
          <w:iCs/>
          <w:szCs w:val="24"/>
          <w:lang w:val="en-US"/>
        </w:rPr>
        <w:t xml:space="preserve"> </w:t>
      </w:r>
      <w:proofErr w:type="spellStart"/>
      <w:r w:rsidR="00F7408D" w:rsidRPr="00C34FA2">
        <w:rPr>
          <w:iCs/>
          <w:szCs w:val="24"/>
          <w:lang w:val="en-US"/>
        </w:rPr>
        <w:t>thông</w:t>
      </w:r>
      <w:proofErr w:type="spellEnd"/>
      <w:r w:rsidR="00F7408D" w:rsidRPr="00C34FA2">
        <w:rPr>
          <w:iCs/>
          <w:szCs w:val="24"/>
          <w:lang w:val="en-US"/>
        </w:rPr>
        <w:t xml:space="preserve"> tin </w:t>
      </w:r>
      <w:proofErr w:type="spellStart"/>
      <w:r w:rsidR="00F7408D" w:rsidRPr="00C34FA2">
        <w:rPr>
          <w:iCs/>
          <w:szCs w:val="24"/>
          <w:lang w:val="en-US"/>
        </w:rPr>
        <w:t>cho</w:t>
      </w:r>
      <w:proofErr w:type="spellEnd"/>
      <w:r w:rsidR="00F7408D" w:rsidRPr="00C34FA2">
        <w:rPr>
          <w:iCs/>
          <w:szCs w:val="24"/>
          <w:lang w:val="en-US"/>
        </w:rPr>
        <w:t xml:space="preserve"> </w:t>
      </w:r>
      <w:proofErr w:type="spellStart"/>
      <w:r w:rsidR="00F7408D" w:rsidRPr="00C34FA2">
        <w:rPr>
          <w:iCs/>
          <w:szCs w:val="24"/>
          <w:lang w:val="en-US"/>
        </w:rPr>
        <w:t>công</w:t>
      </w:r>
      <w:proofErr w:type="spellEnd"/>
      <w:r w:rsidR="00F7408D" w:rsidRPr="00C34FA2">
        <w:rPr>
          <w:iCs/>
          <w:szCs w:val="24"/>
          <w:lang w:val="en-US"/>
        </w:rPr>
        <w:t xml:space="preserve"> ty </w:t>
      </w:r>
      <w:proofErr w:type="spellStart"/>
      <w:r w:rsidR="00F7408D" w:rsidRPr="00C34FA2">
        <w:rPr>
          <w:iCs/>
          <w:szCs w:val="24"/>
          <w:lang w:val="en-US"/>
        </w:rPr>
        <w:t>và</w:t>
      </w:r>
      <w:proofErr w:type="spellEnd"/>
      <w:r w:rsidR="00F7408D" w:rsidRPr="00C34FA2">
        <w:rPr>
          <w:iCs/>
          <w:szCs w:val="24"/>
          <w:lang w:val="en-US"/>
        </w:rPr>
        <w:t xml:space="preserve"> </w:t>
      </w:r>
      <w:proofErr w:type="spellStart"/>
      <w:r w:rsidR="00F7408D" w:rsidRPr="00C34FA2">
        <w:rPr>
          <w:iCs/>
          <w:szCs w:val="24"/>
          <w:lang w:val="en-US"/>
        </w:rPr>
        <w:t>các</w:t>
      </w:r>
      <w:proofErr w:type="spellEnd"/>
      <w:r w:rsidR="00F7408D" w:rsidRPr="00C34FA2">
        <w:rPr>
          <w:iCs/>
          <w:szCs w:val="24"/>
          <w:lang w:val="en-US"/>
        </w:rPr>
        <w:t xml:space="preserve"> </w:t>
      </w:r>
      <w:proofErr w:type="spellStart"/>
      <w:r w:rsidR="00F7408D" w:rsidRPr="00C34FA2">
        <w:rPr>
          <w:iCs/>
          <w:szCs w:val="24"/>
          <w:lang w:val="en-US"/>
        </w:rPr>
        <w:t>sân</w:t>
      </w:r>
      <w:proofErr w:type="spellEnd"/>
      <w:r w:rsidR="00F7408D" w:rsidRPr="00C34FA2">
        <w:rPr>
          <w:iCs/>
          <w:szCs w:val="24"/>
          <w:lang w:val="en-US"/>
        </w:rPr>
        <w:t xml:space="preserve"> bay.</w:t>
      </w:r>
    </w:p>
    <w:p w14:paraId="4901D1D6" w14:textId="77777777" w:rsidR="00905BB2" w:rsidRPr="00C34FA2" w:rsidRDefault="00905BB2" w:rsidP="00243FC7">
      <w:pPr>
        <w:spacing w:line="276" w:lineRule="auto"/>
        <w:ind w:left="360"/>
        <w:jc w:val="both"/>
        <w:rPr>
          <w:iCs/>
          <w:szCs w:val="24"/>
          <w:lang w:val="en-US"/>
        </w:rPr>
        <w:pPrChange w:id="411" w:author="Nguyễn Đức Minh Trí" w:date="2021-05-28T22:31:00Z">
          <w:pPr>
            <w:spacing w:line="360" w:lineRule="auto"/>
            <w:ind w:left="360"/>
            <w:jc w:val="both"/>
          </w:pPr>
        </w:pPrChange>
      </w:pPr>
    </w:p>
    <w:p w14:paraId="2A01B2AF" w14:textId="2E81A4E9" w:rsidR="00F96180" w:rsidRPr="00C34FA2" w:rsidRDefault="00905BB2" w:rsidP="00243FC7">
      <w:pPr>
        <w:spacing w:line="276" w:lineRule="auto"/>
        <w:ind w:left="360"/>
        <w:jc w:val="both"/>
        <w:rPr>
          <w:iCs/>
          <w:szCs w:val="24"/>
          <w:lang w:val="en-US"/>
        </w:rPr>
        <w:pPrChange w:id="412" w:author="Nguyễn Đức Minh Trí" w:date="2021-05-28T22:31:00Z">
          <w:pPr>
            <w:spacing w:line="360" w:lineRule="auto"/>
            <w:ind w:left="360"/>
            <w:jc w:val="both"/>
          </w:pPr>
        </w:pPrChange>
      </w:pPr>
      <w:proofErr w:type="spellStart"/>
      <w:r w:rsidRPr="00C34FA2">
        <w:rPr>
          <w:iCs/>
          <w:szCs w:val="24"/>
          <w:lang w:val="en-US"/>
        </w:rPr>
        <w:t>Hiện</w:t>
      </w:r>
      <w:proofErr w:type="spellEnd"/>
      <w:r w:rsidRPr="00C34FA2">
        <w:rPr>
          <w:iCs/>
          <w:szCs w:val="24"/>
          <w:lang w:val="en-US"/>
        </w:rPr>
        <w:t xml:space="preserve"> nay </w:t>
      </w:r>
      <w:proofErr w:type="spellStart"/>
      <w:r w:rsidRPr="00C34FA2">
        <w:rPr>
          <w:iCs/>
          <w:szCs w:val="24"/>
          <w:lang w:val="en-US"/>
        </w:rPr>
        <w:t>đã</w:t>
      </w:r>
      <w:proofErr w:type="spellEnd"/>
      <w:r w:rsidRPr="00C34FA2">
        <w:rPr>
          <w:iCs/>
          <w:szCs w:val="24"/>
          <w:lang w:val="en-US"/>
        </w:rPr>
        <w:t xml:space="preserve"> </w:t>
      </w:r>
      <w:proofErr w:type="spellStart"/>
      <w:r w:rsidRPr="00C34FA2">
        <w:rPr>
          <w:iCs/>
          <w:szCs w:val="24"/>
          <w:lang w:val="en-US"/>
        </w:rPr>
        <w:t>có</w:t>
      </w:r>
      <w:proofErr w:type="spellEnd"/>
      <w:r w:rsidRPr="00C34FA2">
        <w:rPr>
          <w:iCs/>
          <w:szCs w:val="24"/>
          <w:lang w:val="en-US"/>
        </w:rPr>
        <w:t xml:space="preserve"> </w:t>
      </w:r>
      <w:proofErr w:type="spellStart"/>
      <w:r w:rsidRPr="00C34FA2">
        <w:rPr>
          <w:iCs/>
          <w:szCs w:val="24"/>
          <w:lang w:val="en-US"/>
        </w:rPr>
        <w:t>nhiều</w:t>
      </w:r>
      <w:proofErr w:type="spellEnd"/>
      <w:r w:rsidRPr="00C34FA2">
        <w:rPr>
          <w:iCs/>
          <w:szCs w:val="24"/>
          <w:lang w:val="en-US"/>
        </w:rPr>
        <w:t xml:space="preserve"> website </w:t>
      </w:r>
      <w:proofErr w:type="spellStart"/>
      <w:r w:rsidRPr="00C34FA2">
        <w:rPr>
          <w:iCs/>
          <w:szCs w:val="24"/>
          <w:lang w:val="en-US"/>
        </w:rPr>
        <w:t>có</w:t>
      </w:r>
      <w:proofErr w:type="spellEnd"/>
      <w:r w:rsidRPr="00C34FA2">
        <w:rPr>
          <w:iCs/>
          <w:szCs w:val="24"/>
          <w:lang w:val="en-US"/>
        </w:rPr>
        <w:t xml:space="preserve"> </w:t>
      </w:r>
      <w:proofErr w:type="spellStart"/>
      <w:r w:rsidRPr="00C34FA2">
        <w:rPr>
          <w:iCs/>
          <w:szCs w:val="24"/>
          <w:lang w:val="en-US"/>
        </w:rPr>
        <w:t>chức</w:t>
      </w:r>
      <w:proofErr w:type="spellEnd"/>
      <w:r w:rsidRPr="00C34FA2">
        <w:rPr>
          <w:iCs/>
          <w:szCs w:val="24"/>
          <w:lang w:val="en-US"/>
        </w:rPr>
        <w:t xml:space="preserve"> </w:t>
      </w:r>
      <w:proofErr w:type="spellStart"/>
      <w:r w:rsidRPr="00C34FA2">
        <w:rPr>
          <w:iCs/>
          <w:szCs w:val="24"/>
          <w:lang w:val="en-US"/>
        </w:rPr>
        <w:t>năng</w:t>
      </w:r>
      <w:proofErr w:type="spellEnd"/>
      <w:r w:rsidRPr="00C34FA2">
        <w:rPr>
          <w:iCs/>
          <w:szCs w:val="24"/>
          <w:lang w:val="en-US"/>
        </w:rPr>
        <w:t xml:space="preserve"> </w:t>
      </w:r>
      <w:proofErr w:type="spellStart"/>
      <w:r w:rsidRPr="00C34FA2">
        <w:rPr>
          <w:iCs/>
          <w:szCs w:val="24"/>
          <w:lang w:val="en-US"/>
        </w:rPr>
        <w:t>tương</w:t>
      </w:r>
      <w:proofErr w:type="spellEnd"/>
      <w:r w:rsidRPr="00C34FA2">
        <w:rPr>
          <w:iCs/>
          <w:szCs w:val="24"/>
          <w:lang w:val="en-US"/>
        </w:rPr>
        <w:t xml:space="preserve"> </w:t>
      </w:r>
      <w:proofErr w:type="spellStart"/>
      <w:r w:rsidRPr="00C34FA2">
        <w:rPr>
          <w:iCs/>
          <w:szCs w:val="24"/>
          <w:lang w:val="en-US"/>
        </w:rPr>
        <w:t>tự</w:t>
      </w:r>
      <w:proofErr w:type="spellEnd"/>
      <w:r w:rsidRPr="00C34FA2">
        <w:rPr>
          <w:iCs/>
          <w:szCs w:val="24"/>
          <w:lang w:val="en-US"/>
        </w:rPr>
        <w:t xml:space="preserve"> </w:t>
      </w:r>
      <w:proofErr w:type="spellStart"/>
      <w:r w:rsidRPr="00C34FA2">
        <w:rPr>
          <w:iCs/>
          <w:szCs w:val="24"/>
          <w:lang w:val="en-US"/>
        </w:rPr>
        <w:t>như</w:t>
      </w:r>
      <w:proofErr w:type="spellEnd"/>
      <w:r w:rsidRPr="00C34FA2">
        <w:rPr>
          <w:iCs/>
          <w:szCs w:val="24"/>
          <w:lang w:val="en-US"/>
        </w:rPr>
        <w:t xml:space="preserve"> </w:t>
      </w:r>
      <w:proofErr w:type="spellStart"/>
      <w:r w:rsidRPr="00C34FA2">
        <w:rPr>
          <w:iCs/>
          <w:szCs w:val="24"/>
          <w:lang w:val="en-US"/>
        </w:rPr>
        <w:t>thế</w:t>
      </w:r>
      <w:proofErr w:type="spellEnd"/>
      <w:r w:rsidRPr="00C34FA2">
        <w:rPr>
          <w:iCs/>
          <w:szCs w:val="24"/>
          <w:lang w:val="en-US"/>
        </w:rPr>
        <w:t xml:space="preserve"> </w:t>
      </w:r>
      <w:proofErr w:type="spellStart"/>
      <w:r w:rsidRPr="00C34FA2">
        <w:rPr>
          <w:iCs/>
          <w:szCs w:val="24"/>
          <w:lang w:val="en-US"/>
        </w:rPr>
        <w:t>như</w:t>
      </w:r>
      <w:proofErr w:type="spellEnd"/>
      <w:r w:rsidRPr="00C34FA2">
        <w:rPr>
          <w:iCs/>
          <w:szCs w:val="24"/>
          <w:lang w:val="en-US"/>
        </w:rPr>
        <w:t xml:space="preserve"> </w:t>
      </w:r>
      <w:proofErr w:type="spellStart"/>
      <w:r w:rsidRPr="00C34FA2">
        <w:rPr>
          <w:iCs/>
          <w:szCs w:val="24"/>
          <w:lang w:val="en-US"/>
        </w:rPr>
        <w:t>là</w:t>
      </w:r>
      <w:proofErr w:type="spellEnd"/>
      <w:r w:rsidRPr="00C34FA2">
        <w:rPr>
          <w:iCs/>
          <w:szCs w:val="24"/>
          <w:lang w:val="en-US"/>
        </w:rPr>
        <w:t xml:space="preserve"> Vietnamairlines.com, Avia.vn, </w:t>
      </w:r>
      <w:proofErr w:type="gramStart"/>
      <w:r w:rsidRPr="00C34FA2">
        <w:rPr>
          <w:iCs/>
          <w:szCs w:val="24"/>
          <w:lang w:val="en-US"/>
        </w:rPr>
        <w:t>Vietnambooking.com,…</w:t>
      </w:r>
      <w:proofErr w:type="gramEnd"/>
      <w:r w:rsidRPr="00C34FA2">
        <w:rPr>
          <w:iCs/>
          <w:szCs w:val="24"/>
          <w:lang w:val="en-US"/>
        </w:rPr>
        <w:t xml:space="preserve"> </w:t>
      </w:r>
      <w:proofErr w:type="spellStart"/>
      <w:r w:rsidRPr="00C34FA2">
        <w:rPr>
          <w:iCs/>
          <w:szCs w:val="24"/>
          <w:lang w:val="en-US"/>
        </w:rPr>
        <w:t>Các</w:t>
      </w:r>
      <w:proofErr w:type="spellEnd"/>
      <w:r w:rsidRPr="00C34FA2">
        <w:rPr>
          <w:iCs/>
          <w:szCs w:val="24"/>
          <w:lang w:val="en-US"/>
        </w:rPr>
        <w:t xml:space="preserve"> website </w:t>
      </w:r>
      <w:proofErr w:type="spellStart"/>
      <w:r w:rsidRPr="00C34FA2">
        <w:rPr>
          <w:iCs/>
          <w:szCs w:val="24"/>
          <w:lang w:val="en-US"/>
        </w:rPr>
        <w:t>đáp</w:t>
      </w:r>
      <w:proofErr w:type="spellEnd"/>
      <w:r w:rsidRPr="00C34FA2">
        <w:rPr>
          <w:iCs/>
          <w:szCs w:val="24"/>
          <w:lang w:val="en-US"/>
        </w:rPr>
        <w:t xml:space="preserve"> </w:t>
      </w:r>
      <w:proofErr w:type="spellStart"/>
      <w:r w:rsidRPr="00C34FA2">
        <w:rPr>
          <w:iCs/>
          <w:szCs w:val="24"/>
          <w:lang w:val="en-US"/>
        </w:rPr>
        <w:t>ứng</w:t>
      </w:r>
      <w:proofErr w:type="spellEnd"/>
      <w:r w:rsidRPr="00C34FA2">
        <w:rPr>
          <w:iCs/>
          <w:szCs w:val="24"/>
          <w:lang w:val="en-US"/>
        </w:rPr>
        <w:t xml:space="preserve"> </w:t>
      </w:r>
      <w:proofErr w:type="spellStart"/>
      <w:r w:rsidRPr="00C34FA2">
        <w:rPr>
          <w:iCs/>
          <w:szCs w:val="24"/>
          <w:lang w:val="en-US"/>
        </w:rPr>
        <w:t>khá</w:t>
      </w:r>
      <w:proofErr w:type="spellEnd"/>
      <w:r w:rsidRPr="00C34FA2">
        <w:rPr>
          <w:iCs/>
          <w:szCs w:val="24"/>
          <w:lang w:val="en-US"/>
        </w:rPr>
        <w:t xml:space="preserve"> </w:t>
      </w:r>
      <w:proofErr w:type="spellStart"/>
      <w:r w:rsidRPr="00C34FA2">
        <w:rPr>
          <w:iCs/>
          <w:szCs w:val="24"/>
          <w:lang w:val="en-US"/>
        </w:rPr>
        <w:t>tốt</w:t>
      </w:r>
      <w:proofErr w:type="spellEnd"/>
      <w:r w:rsidRPr="00C34FA2">
        <w:rPr>
          <w:iCs/>
          <w:szCs w:val="24"/>
          <w:lang w:val="en-US"/>
        </w:rPr>
        <w:t xml:space="preserve"> </w:t>
      </w:r>
      <w:proofErr w:type="spellStart"/>
      <w:r w:rsidRPr="00C34FA2">
        <w:rPr>
          <w:iCs/>
          <w:szCs w:val="24"/>
          <w:lang w:val="en-US"/>
        </w:rPr>
        <w:t>vai</w:t>
      </w:r>
      <w:proofErr w:type="spellEnd"/>
      <w:r w:rsidRPr="00C34FA2">
        <w:rPr>
          <w:iCs/>
          <w:szCs w:val="24"/>
          <w:lang w:val="en-US"/>
        </w:rPr>
        <w:t xml:space="preserve"> </w:t>
      </w:r>
      <w:proofErr w:type="spellStart"/>
      <w:r w:rsidRPr="00C34FA2">
        <w:rPr>
          <w:iCs/>
          <w:szCs w:val="24"/>
          <w:lang w:val="en-US"/>
        </w:rPr>
        <w:t>trò</w:t>
      </w:r>
      <w:proofErr w:type="spellEnd"/>
      <w:r w:rsidRPr="00C34FA2">
        <w:rPr>
          <w:iCs/>
          <w:szCs w:val="24"/>
          <w:lang w:val="en-US"/>
        </w:rPr>
        <w:t xml:space="preserve"> </w:t>
      </w:r>
      <w:proofErr w:type="spellStart"/>
      <w:r w:rsidRPr="00C34FA2">
        <w:rPr>
          <w:iCs/>
          <w:szCs w:val="24"/>
          <w:lang w:val="en-US"/>
        </w:rPr>
        <w:t>quản</w:t>
      </w:r>
      <w:proofErr w:type="spellEnd"/>
      <w:r w:rsidRPr="00C34FA2">
        <w:rPr>
          <w:iCs/>
          <w:szCs w:val="24"/>
          <w:lang w:val="en-US"/>
        </w:rPr>
        <w:t xml:space="preserve"> </w:t>
      </w:r>
      <w:proofErr w:type="spellStart"/>
      <w:r w:rsidRPr="00C34FA2">
        <w:rPr>
          <w:iCs/>
          <w:szCs w:val="24"/>
          <w:lang w:val="en-US"/>
        </w:rPr>
        <w:t>l</w:t>
      </w:r>
      <w:ins w:id="413" w:author="Nguyễn Đức Minh Trí" w:date="2021-05-28T22:40:00Z">
        <w:r w:rsidR="000024C8">
          <w:rPr>
            <w:iCs/>
            <w:szCs w:val="24"/>
            <w:lang w:val="en-US"/>
          </w:rPr>
          <w:t>ý</w:t>
        </w:r>
        <w:proofErr w:type="spellEnd"/>
        <w:r w:rsidR="000024C8">
          <w:rPr>
            <w:iCs/>
            <w:szCs w:val="24"/>
            <w:lang w:val="en-US"/>
          </w:rPr>
          <w:t>.</w:t>
        </w:r>
      </w:ins>
      <w:del w:id="414" w:author="Nguyễn Đức Minh Trí" w:date="2021-05-28T22:40:00Z">
        <w:r w:rsidRPr="00C34FA2" w:rsidDel="000024C8">
          <w:rPr>
            <w:iCs/>
            <w:szCs w:val="24"/>
            <w:lang w:val="en-US"/>
          </w:rPr>
          <w:delText>í</w:delText>
        </w:r>
      </w:del>
    </w:p>
    <w:p w14:paraId="00BA88AF" w14:textId="0F1A617E" w:rsidR="00C34FA2" w:rsidRPr="00C34FA2" w:rsidDel="002B6375" w:rsidRDefault="00C34FA2" w:rsidP="00243FC7">
      <w:pPr>
        <w:spacing w:line="276" w:lineRule="auto"/>
        <w:ind w:left="360"/>
        <w:jc w:val="both"/>
        <w:rPr>
          <w:del w:id="415" w:author="Nguyễn Đức Minh Trí" w:date="2021-05-28T22:25:00Z"/>
          <w:iCs/>
          <w:szCs w:val="24"/>
          <w:lang w:val="en-US"/>
        </w:rPr>
        <w:pPrChange w:id="416" w:author="Nguyễn Đức Minh Trí" w:date="2021-05-28T22:31:00Z">
          <w:pPr>
            <w:spacing w:line="360" w:lineRule="auto"/>
            <w:ind w:left="360"/>
            <w:jc w:val="both"/>
          </w:pPr>
        </w:pPrChange>
      </w:pPr>
    </w:p>
    <w:p w14:paraId="021ACFEF" w14:textId="59A7A26E" w:rsidR="00C34FA2" w:rsidRPr="00C34FA2" w:rsidRDefault="00C34FA2" w:rsidP="00243FC7">
      <w:pPr>
        <w:spacing w:line="276" w:lineRule="auto"/>
        <w:jc w:val="both"/>
        <w:rPr>
          <w:iCs/>
          <w:szCs w:val="24"/>
          <w:lang w:val="en-US"/>
        </w:rPr>
        <w:pPrChange w:id="417" w:author="Nguyễn Đức Minh Trí" w:date="2021-05-28T22:31:00Z">
          <w:pPr>
            <w:spacing w:line="360" w:lineRule="auto"/>
            <w:ind w:left="360"/>
            <w:jc w:val="both"/>
          </w:pPr>
        </w:pPrChange>
      </w:pPr>
    </w:p>
    <w:p w14:paraId="0F0F4AAB" w14:textId="43780C6E" w:rsidR="00C34FA2" w:rsidRPr="00C34FA2" w:rsidRDefault="00C34FA2" w:rsidP="00243FC7">
      <w:pPr>
        <w:spacing w:line="276" w:lineRule="auto"/>
        <w:ind w:left="360"/>
        <w:jc w:val="both"/>
        <w:rPr>
          <w:iCs/>
          <w:szCs w:val="24"/>
          <w:lang w:val="en-US"/>
        </w:rPr>
        <w:pPrChange w:id="418" w:author="Nguyễn Đức Minh Trí" w:date="2021-05-28T22:31:00Z">
          <w:pPr>
            <w:spacing w:line="360" w:lineRule="auto"/>
            <w:ind w:left="360"/>
            <w:jc w:val="both"/>
          </w:pPr>
        </w:pPrChange>
      </w:pPr>
      <w:proofErr w:type="spellStart"/>
      <w:r w:rsidRPr="00C34FA2">
        <w:rPr>
          <w:iCs/>
          <w:szCs w:val="24"/>
          <w:lang w:val="en-US"/>
        </w:rPr>
        <w:t>Hệ</w:t>
      </w:r>
      <w:proofErr w:type="spellEnd"/>
      <w:r w:rsidRPr="00C34FA2">
        <w:rPr>
          <w:iCs/>
          <w:szCs w:val="24"/>
          <w:lang w:val="en-US"/>
        </w:rPr>
        <w:t xml:space="preserve"> </w:t>
      </w:r>
      <w:proofErr w:type="spellStart"/>
      <w:r w:rsidRPr="00C34FA2">
        <w:rPr>
          <w:iCs/>
          <w:szCs w:val="24"/>
          <w:lang w:val="en-US"/>
        </w:rPr>
        <w:t>thống</w:t>
      </w:r>
      <w:proofErr w:type="spellEnd"/>
      <w:r w:rsidRPr="00C34FA2">
        <w:rPr>
          <w:iCs/>
          <w:szCs w:val="24"/>
          <w:lang w:val="en-US"/>
        </w:rPr>
        <w:t xml:space="preserve"> </w:t>
      </w:r>
      <w:proofErr w:type="spellStart"/>
      <w:r w:rsidRPr="00C34FA2">
        <w:rPr>
          <w:iCs/>
          <w:szCs w:val="24"/>
          <w:lang w:val="en-US"/>
        </w:rPr>
        <w:t>quản</w:t>
      </w:r>
      <w:proofErr w:type="spellEnd"/>
      <w:r w:rsidRPr="00C34FA2">
        <w:rPr>
          <w:iCs/>
          <w:szCs w:val="24"/>
          <w:lang w:val="en-US"/>
        </w:rPr>
        <w:t xml:space="preserve"> </w:t>
      </w:r>
      <w:proofErr w:type="spellStart"/>
      <w:r w:rsidRPr="00C34FA2">
        <w:rPr>
          <w:iCs/>
          <w:szCs w:val="24"/>
          <w:lang w:val="en-US"/>
        </w:rPr>
        <w:t>lí</w:t>
      </w:r>
      <w:proofErr w:type="spellEnd"/>
      <w:r w:rsidRPr="00C34FA2">
        <w:rPr>
          <w:iCs/>
          <w:szCs w:val="24"/>
          <w:lang w:val="en-US"/>
        </w:rPr>
        <w:t xml:space="preserve"> </w:t>
      </w:r>
      <w:proofErr w:type="spellStart"/>
      <w:r w:rsidRPr="00C34FA2">
        <w:rPr>
          <w:iCs/>
          <w:szCs w:val="24"/>
          <w:lang w:val="en-US"/>
        </w:rPr>
        <w:t>bán</w:t>
      </w:r>
      <w:proofErr w:type="spellEnd"/>
      <w:r w:rsidRPr="00C34FA2">
        <w:rPr>
          <w:iCs/>
          <w:szCs w:val="24"/>
          <w:lang w:val="en-US"/>
        </w:rPr>
        <w:t xml:space="preserve"> </w:t>
      </w:r>
      <w:proofErr w:type="spellStart"/>
      <w:r w:rsidRPr="00C34FA2">
        <w:rPr>
          <w:iCs/>
          <w:szCs w:val="24"/>
          <w:lang w:val="en-US"/>
        </w:rPr>
        <w:t>vé</w:t>
      </w:r>
      <w:proofErr w:type="spellEnd"/>
      <w:r w:rsidRPr="00C34FA2">
        <w:rPr>
          <w:iCs/>
          <w:szCs w:val="24"/>
          <w:lang w:val="en-US"/>
        </w:rPr>
        <w:t xml:space="preserve"> </w:t>
      </w:r>
      <w:proofErr w:type="spellStart"/>
      <w:r w:rsidRPr="00C34FA2">
        <w:rPr>
          <w:iCs/>
          <w:szCs w:val="24"/>
          <w:lang w:val="en-US"/>
        </w:rPr>
        <w:t>máy</w:t>
      </w:r>
      <w:proofErr w:type="spellEnd"/>
      <w:r w:rsidRPr="00C34FA2">
        <w:rPr>
          <w:iCs/>
          <w:szCs w:val="24"/>
          <w:lang w:val="en-US"/>
        </w:rPr>
        <w:t xml:space="preserve"> bay </w:t>
      </w:r>
      <w:proofErr w:type="spellStart"/>
      <w:r w:rsidRPr="00C34FA2">
        <w:rPr>
          <w:iCs/>
          <w:szCs w:val="24"/>
          <w:lang w:val="en-US"/>
        </w:rPr>
        <w:t>gồm</w:t>
      </w:r>
      <w:proofErr w:type="spellEnd"/>
      <w:r w:rsidRPr="00C34FA2">
        <w:rPr>
          <w:iCs/>
          <w:szCs w:val="24"/>
          <w:lang w:val="en-US"/>
        </w:rPr>
        <w:t xml:space="preserve"> </w:t>
      </w:r>
      <w:proofErr w:type="spellStart"/>
      <w:r w:rsidRPr="00C34FA2">
        <w:rPr>
          <w:iCs/>
          <w:szCs w:val="24"/>
          <w:lang w:val="en-US"/>
        </w:rPr>
        <w:t>các</w:t>
      </w:r>
      <w:proofErr w:type="spellEnd"/>
      <w:r w:rsidRPr="00C34FA2">
        <w:rPr>
          <w:iCs/>
          <w:szCs w:val="24"/>
          <w:lang w:val="en-US"/>
        </w:rPr>
        <w:t xml:space="preserve"> </w:t>
      </w:r>
      <w:proofErr w:type="spellStart"/>
      <w:r w:rsidRPr="00C34FA2">
        <w:rPr>
          <w:iCs/>
          <w:szCs w:val="24"/>
          <w:lang w:val="en-US"/>
        </w:rPr>
        <w:t>chức</w:t>
      </w:r>
      <w:proofErr w:type="spellEnd"/>
      <w:r w:rsidRPr="00C34FA2">
        <w:rPr>
          <w:iCs/>
          <w:szCs w:val="24"/>
          <w:lang w:val="en-US"/>
        </w:rPr>
        <w:t xml:space="preserve"> </w:t>
      </w:r>
      <w:proofErr w:type="spellStart"/>
      <w:r w:rsidRPr="00C34FA2">
        <w:rPr>
          <w:iCs/>
          <w:szCs w:val="24"/>
          <w:lang w:val="en-US"/>
        </w:rPr>
        <w:t>năng</w:t>
      </w:r>
      <w:proofErr w:type="spellEnd"/>
      <w:r w:rsidRPr="00C34FA2">
        <w:rPr>
          <w:iCs/>
          <w:szCs w:val="24"/>
          <w:lang w:val="en-US"/>
        </w:rPr>
        <w:t xml:space="preserve"> </w:t>
      </w:r>
      <w:proofErr w:type="spellStart"/>
      <w:r w:rsidRPr="00C34FA2">
        <w:rPr>
          <w:iCs/>
          <w:szCs w:val="24"/>
          <w:lang w:val="en-US"/>
        </w:rPr>
        <w:t>chính</w:t>
      </w:r>
      <w:proofErr w:type="spellEnd"/>
      <w:r w:rsidRPr="00C34FA2">
        <w:rPr>
          <w:iCs/>
          <w:szCs w:val="24"/>
          <w:lang w:val="en-US"/>
        </w:rPr>
        <w:t xml:space="preserve"> </w:t>
      </w:r>
      <w:proofErr w:type="spellStart"/>
      <w:r w:rsidRPr="00C34FA2">
        <w:rPr>
          <w:iCs/>
          <w:szCs w:val="24"/>
          <w:lang w:val="en-US"/>
        </w:rPr>
        <w:t>sau</w:t>
      </w:r>
      <w:proofErr w:type="spellEnd"/>
      <w:r w:rsidRPr="00C34FA2">
        <w:rPr>
          <w:iCs/>
          <w:szCs w:val="24"/>
          <w:lang w:val="en-US"/>
        </w:rPr>
        <w:t xml:space="preserve"> </w:t>
      </w:r>
      <w:proofErr w:type="spellStart"/>
      <w:r w:rsidRPr="00C34FA2">
        <w:rPr>
          <w:iCs/>
          <w:szCs w:val="24"/>
          <w:lang w:val="en-US"/>
        </w:rPr>
        <w:t>đây</w:t>
      </w:r>
      <w:proofErr w:type="spellEnd"/>
      <w:r w:rsidRPr="00C34FA2">
        <w:rPr>
          <w:iCs/>
          <w:szCs w:val="24"/>
          <w:lang w:val="en-US"/>
        </w:rPr>
        <w:t>:</w:t>
      </w:r>
    </w:p>
    <w:p w14:paraId="6F81B133" w14:textId="7942270D" w:rsidR="00C34FA2" w:rsidRDefault="00C34FA2" w:rsidP="00243FC7">
      <w:pPr>
        <w:pStyle w:val="ListParagraph"/>
        <w:numPr>
          <w:ilvl w:val="0"/>
          <w:numId w:val="31"/>
        </w:numPr>
        <w:spacing w:line="276" w:lineRule="auto"/>
        <w:jc w:val="both"/>
        <w:rPr>
          <w:iCs/>
          <w:szCs w:val="24"/>
          <w:lang w:val="en-US"/>
        </w:rPr>
        <w:pPrChange w:id="419" w:author="Nguyễn Đức Minh Trí" w:date="2021-05-28T22:31:00Z">
          <w:pPr>
            <w:pStyle w:val="ListParagraph"/>
            <w:numPr>
              <w:numId w:val="31"/>
            </w:numPr>
            <w:tabs>
              <w:tab w:val="num" w:pos="720"/>
            </w:tabs>
            <w:spacing w:line="360" w:lineRule="auto"/>
            <w:ind w:hanging="360"/>
            <w:jc w:val="both"/>
          </w:pPr>
        </w:pPrChange>
      </w:pPr>
      <w:proofErr w:type="spellStart"/>
      <w:r w:rsidRPr="00C34FA2">
        <w:rPr>
          <w:iCs/>
          <w:szCs w:val="24"/>
          <w:lang w:val="en-US"/>
        </w:rPr>
        <w:t>Chọn</w:t>
      </w:r>
      <w:proofErr w:type="spellEnd"/>
      <w:r>
        <w:rPr>
          <w:iCs/>
          <w:szCs w:val="24"/>
          <w:lang w:val="en-US"/>
        </w:rPr>
        <w:t xml:space="preserve"> </w:t>
      </w:r>
      <w:proofErr w:type="spellStart"/>
      <w:r>
        <w:rPr>
          <w:iCs/>
          <w:szCs w:val="24"/>
          <w:lang w:val="en-US"/>
        </w:rPr>
        <w:t>và</w:t>
      </w:r>
      <w:proofErr w:type="spellEnd"/>
      <w:r>
        <w:rPr>
          <w:iCs/>
          <w:szCs w:val="24"/>
          <w:lang w:val="en-US"/>
        </w:rPr>
        <w:t xml:space="preserve"> </w:t>
      </w:r>
      <w:proofErr w:type="spellStart"/>
      <w:r>
        <w:rPr>
          <w:iCs/>
          <w:szCs w:val="24"/>
          <w:lang w:val="en-US"/>
        </w:rPr>
        <w:t>đặt</w:t>
      </w:r>
      <w:proofErr w:type="spellEnd"/>
      <w:r>
        <w:rPr>
          <w:iCs/>
          <w:szCs w:val="24"/>
          <w:lang w:val="en-US"/>
        </w:rPr>
        <w:t xml:space="preserve"> </w:t>
      </w:r>
      <w:proofErr w:type="spellStart"/>
      <w:r>
        <w:rPr>
          <w:iCs/>
          <w:szCs w:val="24"/>
          <w:lang w:val="en-US"/>
        </w:rPr>
        <w:t>vé</w:t>
      </w:r>
      <w:proofErr w:type="spellEnd"/>
      <w:r>
        <w:rPr>
          <w:iCs/>
          <w:szCs w:val="24"/>
          <w:lang w:val="en-US"/>
        </w:rPr>
        <w:t xml:space="preserve"> </w:t>
      </w:r>
      <w:proofErr w:type="spellStart"/>
      <w:r>
        <w:rPr>
          <w:iCs/>
          <w:szCs w:val="24"/>
          <w:lang w:val="en-US"/>
        </w:rPr>
        <w:t>máy</w:t>
      </w:r>
      <w:proofErr w:type="spellEnd"/>
      <w:r>
        <w:rPr>
          <w:iCs/>
          <w:szCs w:val="24"/>
          <w:lang w:val="en-US"/>
        </w:rPr>
        <w:t xml:space="preserve"> bay:</w:t>
      </w:r>
    </w:p>
    <w:p w14:paraId="79E123C4" w14:textId="769EAF41" w:rsidR="00C34FA2" w:rsidRDefault="00B0763A" w:rsidP="00243FC7">
      <w:pPr>
        <w:pStyle w:val="ListParagraph"/>
        <w:numPr>
          <w:ilvl w:val="1"/>
          <w:numId w:val="31"/>
        </w:numPr>
        <w:spacing w:line="276" w:lineRule="auto"/>
        <w:jc w:val="both"/>
        <w:rPr>
          <w:iCs/>
          <w:szCs w:val="24"/>
          <w:lang w:val="en-US"/>
        </w:rPr>
        <w:pPrChange w:id="420" w:author="Nguyễn Đức Minh Trí" w:date="2021-05-28T22:31:00Z">
          <w:pPr>
            <w:pStyle w:val="ListParagraph"/>
            <w:numPr>
              <w:ilvl w:val="1"/>
              <w:numId w:val="31"/>
            </w:numPr>
            <w:tabs>
              <w:tab w:val="num" w:pos="1440"/>
            </w:tabs>
            <w:spacing w:line="360" w:lineRule="auto"/>
            <w:ind w:left="1440" w:hanging="360"/>
            <w:jc w:val="both"/>
          </w:pPr>
        </w:pPrChange>
      </w:pPr>
      <w:proofErr w:type="spellStart"/>
      <w:r>
        <w:rPr>
          <w:iCs/>
          <w:szCs w:val="24"/>
          <w:lang w:val="en-US"/>
        </w:rPr>
        <w:t>Vé</w:t>
      </w:r>
      <w:proofErr w:type="spellEnd"/>
      <w:r>
        <w:rPr>
          <w:iCs/>
          <w:szCs w:val="24"/>
          <w:lang w:val="en-US"/>
        </w:rPr>
        <w:t xml:space="preserve"> </w:t>
      </w:r>
      <w:proofErr w:type="spellStart"/>
      <w:r>
        <w:rPr>
          <w:iCs/>
          <w:szCs w:val="24"/>
          <w:lang w:val="en-US"/>
        </w:rPr>
        <w:t>máy</w:t>
      </w:r>
      <w:proofErr w:type="spellEnd"/>
      <w:r>
        <w:rPr>
          <w:iCs/>
          <w:szCs w:val="24"/>
          <w:lang w:val="en-US"/>
        </w:rPr>
        <w:t xml:space="preserve"> bay </w:t>
      </w:r>
      <w:proofErr w:type="spellStart"/>
      <w:r>
        <w:rPr>
          <w:iCs/>
          <w:szCs w:val="24"/>
          <w:lang w:val="en-US"/>
        </w:rPr>
        <w:t>gồm</w:t>
      </w:r>
      <w:proofErr w:type="spellEnd"/>
      <w:r>
        <w:rPr>
          <w:iCs/>
          <w:szCs w:val="24"/>
          <w:lang w:val="en-US"/>
        </w:rPr>
        <w:t xml:space="preserve"> </w:t>
      </w:r>
      <w:proofErr w:type="spellStart"/>
      <w:r>
        <w:rPr>
          <w:iCs/>
          <w:szCs w:val="24"/>
          <w:lang w:val="en-US"/>
        </w:rPr>
        <w:t>có</w:t>
      </w:r>
      <w:proofErr w:type="spellEnd"/>
      <w:r>
        <w:rPr>
          <w:iCs/>
          <w:szCs w:val="24"/>
          <w:lang w:val="en-US"/>
        </w:rPr>
        <w:t xml:space="preserve"> </w:t>
      </w:r>
      <w:proofErr w:type="spellStart"/>
      <w:r>
        <w:rPr>
          <w:iCs/>
          <w:szCs w:val="24"/>
          <w:lang w:val="en-US"/>
        </w:rPr>
        <w:t>các</w:t>
      </w:r>
      <w:proofErr w:type="spellEnd"/>
      <w:r>
        <w:rPr>
          <w:iCs/>
          <w:szCs w:val="24"/>
          <w:lang w:val="en-US"/>
        </w:rPr>
        <w:t xml:space="preserve"> </w:t>
      </w:r>
      <w:proofErr w:type="spellStart"/>
      <w:r>
        <w:rPr>
          <w:iCs/>
          <w:szCs w:val="24"/>
          <w:lang w:val="en-US"/>
        </w:rPr>
        <w:t>thông</w:t>
      </w:r>
      <w:proofErr w:type="spellEnd"/>
      <w:r>
        <w:rPr>
          <w:iCs/>
          <w:szCs w:val="24"/>
          <w:lang w:val="en-US"/>
        </w:rPr>
        <w:t xml:space="preserve"> tin </w:t>
      </w:r>
      <w:proofErr w:type="spellStart"/>
      <w:r>
        <w:rPr>
          <w:iCs/>
          <w:szCs w:val="24"/>
          <w:lang w:val="en-US"/>
        </w:rPr>
        <w:t>quan</w:t>
      </w:r>
      <w:proofErr w:type="spellEnd"/>
      <w:r>
        <w:rPr>
          <w:iCs/>
          <w:szCs w:val="24"/>
          <w:lang w:val="en-US"/>
        </w:rPr>
        <w:t xml:space="preserve"> </w:t>
      </w:r>
      <w:proofErr w:type="spellStart"/>
      <w:r>
        <w:rPr>
          <w:iCs/>
          <w:szCs w:val="24"/>
          <w:lang w:val="en-US"/>
        </w:rPr>
        <w:t>trọng</w:t>
      </w:r>
      <w:proofErr w:type="spellEnd"/>
      <w:r>
        <w:rPr>
          <w:iCs/>
          <w:szCs w:val="24"/>
          <w:lang w:val="en-US"/>
        </w:rPr>
        <w:t xml:space="preserve"> </w:t>
      </w:r>
      <w:proofErr w:type="spellStart"/>
      <w:r>
        <w:rPr>
          <w:iCs/>
          <w:szCs w:val="24"/>
          <w:lang w:val="en-US"/>
        </w:rPr>
        <w:t>như</w:t>
      </w:r>
      <w:proofErr w:type="spellEnd"/>
      <w:r>
        <w:rPr>
          <w:iCs/>
          <w:szCs w:val="24"/>
          <w:lang w:val="en-US"/>
        </w:rPr>
        <w:t xml:space="preserve">: </w:t>
      </w:r>
      <w:proofErr w:type="spellStart"/>
      <w:r>
        <w:rPr>
          <w:iCs/>
          <w:szCs w:val="24"/>
          <w:lang w:val="en-US"/>
        </w:rPr>
        <w:t>loại</w:t>
      </w:r>
      <w:proofErr w:type="spellEnd"/>
      <w:r>
        <w:rPr>
          <w:iCs/>
          <w:szCs w:val="24"/>
          <w:lang w:val="en-US"/>
        </w:rPr>
        <w:t xml:space="preserve"> </w:t>
      </w:r>
      <w:proofErr w:type="spellStart"/>
      <w:r>
        <w:rPr>
          <w:iCs/>
          <w:szCs w:val="24"/>
          <w:lang w:val="en-US"/>
        </w:rPr>
        <w:t>vé</w:t>
      </w:r>
      <w:proofErr w:type="spellEnd"/>
      <w:r>
        <w:rPr>
          <w:iCs/>
          <w:szCs w:val="24"/>
          <w:lang w:val="en-US"/>
        </w:rPr>
        <w:t xml:space="preserve">, </w:t>
      </w:r>
      <w:proofErr w:type="spellStart"/>
      <w:r>
        <w:rPr>
          <w:iCs/>
          <w:szCs w:val="24"/>
          <w:lang w:val="en-US"/>
        </w:rPr>
        <w:t>sân</w:t>
      </w:r>
      <w:proofErr w:type="spellEnd"/>
      <w:r>
        <w:rPr>
          <w:iCs/>
          <w:szCs w:val="24"/>
          <w:lang w:val="en-US"/>
        </w:rPr>
        <w:t xml:space="preserve"> bay </w:t>
      </w:r>
      <w:proofErr w:type="spellStart"/>
      <w:r>
        <w:rPr>
          <w:iCs/>
          <w:szCs w:val="24"/>
          <w:lang w:val="en-US"/>
        </w:rPr>
        <w:t>đi</w:t>
      </w:r>
      <w:proofErr w:type="spellEnd"/>
      <w:r>
        <w:rPr>
          <w:iCs/>
          <w:szCs w:val="24"/>
          <w:lang w:val="en-US"/>
        </w:rPr>
        <w:t xml:space="preserve">, </w:t>
      </w:r>
      <w:proofErr w:type="spellStart"/>
      <w:r>
        <w:rPr>
          <w:iCs/>
          <w:szCs w:val="24"/>
          <w:lang w:val="en-US"/>
        </w:rPr>
        <w:t>sân</w:t>
      </w:r>
      <w:proofErr w:type="spellEnd"/>
      <w:r>
        <w:rPr>
          <w:iCs/>
          <w:szCs w:val="24"/>
          <w:lang w:val="en-US"/>
        </w:rPr>
        <w:t xml:space="preserve"> bay </w:t>
      </w:r>
      <w:proofErr w:type="spellStart"/>
      <w:r>
        <w:rPr>
          <w:iCs/>
          <w:szCs w:val="24"/>
          <w:lang w:val="en-US"/>
        </w:rPr>
        <w:t>đến</w:t>
      </w:r>
      <w:proofErr w:type="spellEnd"/>
      <w:r>
        <w:rPr>
          <w:iCs/>
          <w:szCs w:val="24"/>
          <w:lang w:val="en-US"/>
        </w:rPr>
        <w:t xml:space="preserve">, </w:t>
      </w:r>
      <w:proofErr w:type="spellStart"/>
      <w:r>
        <w:rPr>
          <w:iCs/>
          <w:szCs w:val="24"/>
          <w:lang w:val="en-US"/>
        </w:rPr>
        <w:t>giá</w:t>
      </w:r>
      <w:proofErr w:type="spellEnd"/>
      <w:r>
        <w:rPr>
          <w:iCs/>
          <w:szCs w:val="24"/>
          <w:lang w:val="en-US"/>
        </w:rPr>
        <w:t xml:space="preserve"> </w:t>
      </w:r>
      <w:proofErr w:type="spellStart"/>
      <w:r>
        <w:rPr>
          <w:iCs/>
          <w:szCs w:val="24"/>
          <w:lang w:val="en-US"/>
        </w:rPr>
        <w:t>tiền</w:t>
      </w:r>
      <w:proofErr w:type="spellEnd"/>
      <w:r>
        <w:rPr>
          <w:iCs/>
          <w:szCs w:val="24"/>
          <w:lang w:val="en-US"/>
        </w:rPr>
        <w:t>,</w:t>
      </w:r>
    </w:p>
    <w:p w14:paraId="59D35D4B" w14:textId="40B646A0" w:rsidR="00C34FA2" w:rsidRDefault="00C34FA2" w:rsidP="00243FC7">
      <w:pPr>
        <w:pStyle w:val="ListParagraph"/>
        <w:numPr>
          <w:ilvl w:val="1"/>
          <w:numId w:val="31"/>
        </w:numPr>
        <w:spacing w:line="276" w:lineRule="auto"/>
        <w:jc w:val="both"/>
        <w:rPr>
          <w:iCs/>
          <w:szCs w:val="24"/>
          <w:lang w:val="en-US"/>
        </w:rPr>
        <w:pPrChange w:id="421" w:author="Nguyễn Đức Minh Trí" w:date="2021-05-28T22:31:00Z">
          <w:pPr>
            <w:pStyle w:val="ListParagraph"/>
            <w:numPr>
              <w:ilvl w:val="1"/>
              <w:numId w:val="31"/>
            </w:numPr>
            <w:tabs>
              <w:tab w:val="num" w:pos="1440"/>
            </w:tabs>
            <w:spacing w:line="360" w:lineRule="auto"/>
            <w:ind w:left="1440" w:hanging="360"/>
            <w:jc w:val="both"/>
          </w:pPr>
        </w:pPrChange>
      </w:pPr>
      <w:proofErr w:type="spellStart"/>
      <w:r>
        <w:rPr>
          <w:iCs/>
          <w:szCs w:val="24"/>
          <w:lang w:val="en-US"/>
        </w:rPr>
        <w:t>Toàn</w:t>
      </w:r>
      <w:proofErr w:type="spellEnd"/>
      <w:r>
        <w:rPr>
          <w:iCs/>
          <w:szCs w:val="24"/>
          <w:lang w:val="en-US"/>
        </w:rPr>
        <w:t xml:space="preserve"> </w:t>
      </w:r>
      <w:proofErr w:type="spellStart"/>
      <w:r>
        <w:rPr>
          <w:iCs/>
          <w:szCs w:val="24"/>
          <w:lang w:val="en-US"/>
        </w:rPr>
        <w:t>bộ</w:t>
      </w:r>
      <w:proofErr w:type="spellEnd"/>
      <w:r>
        <w:rPr>
          <w:iCs/>
          <w:szCs w:val="24"/>
          <w:lang w:val="en-US"/>
        </w:rPr>
        <w:t xml:space="preserve"> </w:t>
      </w:r>
      <w:proofErr w:type="spellStart"/>
      <w:r>
        <w:rPr>
          <w:iCs/>
          <w:szCs w:val="24"/>
          <w:lang w:val="en-US"/>
        </w:rPr>
        <w:t>thông</w:t>
      </w:r>
      <w:proofErr w:type="spellEnd"/>
      <w:r>
        <w:rPr>
          <w:iCs/>
          <w:szCs w:val="24"/>
          <w:lang w:val="en-US"/>
        </w:rPr>
        <w:t xml:space="preserve"> tin </w:t>
      </w:r>
      <w:proofErr w:type="spellStart"/>
      <w:r>
        <w:rPr>
          <w:iCs/>
          <w:szCs w:val="24"/>
          <w:lang w:val="en-US"/>
        </w:rPr>
        <w:t>về</w:t>
      </w:r>
      <w:proofErr w:type="spellEnd"/>
      <w:r>
        <w:rPr>
          <w:iCs/>
          <w:szCs w:val="24"/>
          <w:lang w:val="en-US"/>
        </w:rPr>
        <w:t xml:space="preserve"> </w:t>
      </w:r>
      <w:proofErr w:type="spellStart"/>
      <w:r>
        <w:rPr>
          <w:iCs/>
          <w:szCs w:val="24"/>
          <w:lang w:val="en-US"/>
        </w:rPr>
        <w:t>vé</w:t>
      </w:r>
      <w:proofErr w:type="spellEnd"/>
      <w:r>
        <w:rPr>
          <w:iCs/>
          <w:szCs w:val="24"/>
          <w:lang w:val="en-US"/>
        </w:rPr>
        <w:t xml:space="preserve"> </w:t>
      </w:r>
      <w:proofErr w:type="spellStart"/>
      <w:r>
        <w:rPr>
          <w:iCs/>
          <w:szCs w:val="24"/>
          <w:lang w:val="en-US"/>
        </w:rPr>
        <w:t>được</w:t>
      </w:r>
      <w:proofErr w:type="spellEnd"/>
      <w:r>
        <w:rPr>
          <w:iCs/>
          <w:szCs w:val="24"/>
          <w:lang w:val="en-US"/>
        </w:rPr>
        <w:t xml:space="preserve"> </w:t>
      </w:r>
      <w:proofErr w:type="spellStart"/>
      <w:r>
        <w:rPr>
          <w:iCs/>
          <w:szCs w:val="24"/>
          <w:lang w:val="en-US"/>
        </w:rPr>
        <w:t>lưu</w:t>
      </w:r>
      <w:proofErr w:type="spellEnd"/>
      <w:r>
        <w:rPr>
          <w:iCs/>
          <w:szCs w:val="24"/>
          <w:lang w:val="en-US"/>
        </w:rPr>
        <w:t xml:space="preserve"> </w:t>
      </w:r>
      <w:proofErr w:type="spellStart"/>
      <w:r>
        <w:rPr>
          <w:iCs/>
          <w:szCs w:val="24"/>
          <w:lang w:val="en-US"/>
        </w:rPr>
        <w:t>trữ</w:t>
      </w:r>
      <w:proofErr w:type="spellEnd"/>
      <w:r>
        <w:rPr>
          <w:iCs/>
          <w:szCs w:val="24"/>
          <w:lang w:val="en-US"/>
        </w:rPr>
        <w:t xml:space="preserve"> </w:t>
      </w:r>
      <w:proofErr w:type="spellStart"/>
      <w:r>
        <w:rPr>
          <w:iCs/>
          <w:szCs w:val="24"/>
          <w:lang w:val="en-US"/>
        </w:rPr>
        <w:t>vào</w:t>
      </w:r>
      <w:proofErr w:type="spellEnd"/>
      <w:r>
        <w:rPr>
          <w:iCs/>
          <w:szCs w:val="24"/>
          <w:lang w:val="en-US"/>
        </w:rPr>
        <w:t xml:space="preserve"> </w:t>
      </w:r>
      <w:proofErr w:type="spellStart"/>
      <w:r>
        <w:rPr>
          <w:iCs/>
          <w:szCs w:val="24"/>
          <w:lang w:val="en-US"/>
        </w:rPr>
        <w:t>cơ</w:t>
      </w:r>
      <w:proofErr w:type="spellEnd"/>
      <w:r>
        <w:rPr>
          <w:iCs/>
          <w:szCs w:val="24"/>
          <w:lang w:val="en-US"/>
        </w:rPr>
        <w:t xml:space="preserve"> </w:t>
      </w:r>
      <w:proofErr w:type="spellStart"/>
      <w:r>
        <w:rPr>
          <w:iCs/>
          <w:szCs w:val="24"/>
          <w:lang w:val="en-US"/>
        </w:rPr>
        <w:t>sở</w:t>
      </w:r>
      <w:proofErr w:type="spellEnd"/>
      <w:r>
        <w:rPr>
          <w:iCs/>
          <w:szCs w:val="24"/>
          <w:lang w:val="en-US"/>
        </w:rPr>
        <w:t xml:space="preserve"> </w:t>
      </w:r>
      <w:proofErr w:type="spellStart"/>
      <w:r>
        <w:rPr>
          <w:iCs/>
          <w:szCs w:val="24"/>
          <w:lang w:val="en-US"/>
        </w:rPr>
        <w:t>dữ</w:t>
      </w:r>
      <w:proofErr w:type="spellEnd"/>
      <w:r>
        <w:rPr>
          <w:iCs/>
          <w:szCs w:val="24"/>
          <w:lang w:val="en-US"/>
        </w:rPr>
        <w:t xml:space="preserve"> </w:t>
      </w:r>
      <w:proofErr w:type="spellStart"/>
      <w:r>
        <w:rPr>
          <w:iCs/>
          <w:szCs w:val="24"/>
          <w:lang w:val="en-US"/>
        </w:rPr>
        <w:t>liệu</w:t>
      </w:r>
      <w:proofErr w:type="spellEnd"/>
      <w:r>
        <w:rPr>
          <w:iCs/>
          <w:szCs w:val="24"/>
          <w:lang w:val="en-US"/>
        </w:rPr>
        <w:t xml:space="preserve"> (MongoDB)</w:t>
      </w:r>
    </w:p>
    <w:p w14:paraId="2BC04543" w14:textId="2C2E6159" w:rsidR="00B0763A" w:rsidRDefault="00B0763A" w:rsidP="00243FC7">
      <w:pPr>
        <w:pStyle w:val="ListParagraph"/>
        <w:numPr>
          <w:ilvl w:val="1"/>
          <w:numId w:val="31"/>
        </w:numPr>
        <w:spacing w:line="276" w:lineRule="auto"/>
        <w:jc w:val="both"/>
        <w:rPr>
          <w:iCs/>
          <w:szCs w:val="24"/>
          <w:lang w:val="en-US"/>
        </w:rPr>
        <w:pPrChange w:id="422" w:author="Nguyễn Đức Minh Trí" w:date="2021-05-28T22:31:00Z">
          <w:pPr>
            <w:pStyle w:val="ListParagraph"/>
            <w:numPr>
              <w:ilvl w:val="1"/>
              <w:numId w:val="31"/>
            </w:numPr>
            <w:tabs>
              <w:tab w:val="num" w:pos="1440"/>
            </w:tabs>
            <w:spacing w:line="360" w:lineRule="auto"/>
            <w:ind w:left="1440" w:hanging="360"/>
            <w:jc w:val="both"/>
          </w:pPr>
        </w:pPrChange>
      </w:pPr>
      <w:proofErr w:type="spellStart"/>
      <w:r>
        <w:rPr>
          <w:iCs/>
          <w:szCs w:val="24"/>
          <w:lang w:val="en-US"/>
        </w:rPr>
        <w:t>Quy</w:t>
      </w:r>
      <w:proofErr w:type="spellEnd"/>
      <w:r>
        <w:rPr>
          <w:iCs/>
          <w:szCs w:val="24"/>
          <w:lang w:val="en-US"/>
        </w:rPr>
        <w:t xml:space="preserve"> </w:t>
      </w:r>
      <w:proofErr w:type="spellStart"/>
      <w:r>
        <w:rPr>
          <w:iCs/>
          <w:szCs w:val="24"/>
          <w:lang w:val="en-US"/>
        </w:rPr>
        <w:t>trình</w:t>
      </w:r>
      <w:proofErr w:type="spellEnd"/>
      <w:r>
        <w:rPr>
          <w:iCs/>
          <w:szCs w:val="24"/>
          <w:lang w:val="en-US"/>
        </w:rPr>
        <w:t xml:space="preserve"> </w:t>
      </w:r>
      <w:proofErr w:type="spellStart"/>
      <w:r>
        <w:rPr>
          <w:iCs/>
          <w:szCs w:val="24"/>
          <w:lang w:val="en-US"/>
        </w:rPr>
        <w:t>đặt</w:t>
      </w:r>
      <w:proofErr w:type="spellEnd"/>
      <w:r>
        <w:rPr>
          <w:iCs/>
          <w:szCs w:val="24"/>
          <w:lang w:val="en-US"/>
        </w:rPr>
        <w:t xml:space="preserve"> </w:t>
      </w:r>
      <w:proofErr w:type="spellStart"/>
      <w:r>
        <w:rPr>
          <w:iCs/>
          <w:szCs w:val="24"/>
          <w:lang w:val="en-US"/>
        </w:rPr>
        <w:t>vé</w:t>
      </w:r>
      <w:proofErr w:type="spellEnd"/>
    </w:p>
    <w:p w14:paraId="0A596130" w14:textId="510CC6CA" w:rsidR="00B0763A" w:rsidRDefault="00B0763A" w:rsidP="00243FC7">
      <w:pPr>
        <w:pStyle w:val="ListParagraph"/>
        <w:numPr>
          <w:ilvl w:val="2"/>
          <w:numId w:val="31"/>
        </w:numPr>
        <w:spacing w:line="276" w:lineRule="auto"/>
        <w:jc w:val="both"/>
        <w:rPr>
          <w:iCs/>
          <w:szCs w:val="24"/>
          <w:lang w:val="en-US"/>
        </w:rPr>
        <w:pPrChange w:id="423" w:author="Nguyễn Đức Minh Trí" w:date="2021-05-28T22:31:00Z">
          <w:pPr>
            <w:pStyle w:val="ListParagraph"/>
            <w:numPr>
              <w:ilvl w:val="2"/>
              <w:numId w:val="31"/>
            </w:numPr>
            <w:tabs>
              <w:tab w:val="num" w:pos="2160"/>
            </w:tabs>
            <w:spacing w:line="360" w:lineRule="auto"/>
            <w:ind w:left="2160" w:hanging="360"/>
            <w:jc w:val="both"/>
          </w:pPr>
        </w:pPrChange>
      </w:pPr>
      <w:proofErr w:type="spellStart"/>
      <w:r>
        <w:rPr>
          <w:iCs/>
          <w:szCs w:val="24"/>
          <w:lang w:val="en-US"/>
        </w:rPr>
        <w:t>Người</w:t>
      </w:r>
      <w:proofErr w:type="spellEnd"/>
      <w:r>
        <w:rPr>
          <w:iCs/>
          <w:szCs w:val="24"/>
          <w:lang w:val="en-US"/>
        </w:rPr>
        <w:t xml:space="preserve"> </w:t>
      </w:r>
      <w:proofErr w:type="spellStart"/>
      <w:r>
        <w:rPr>
          <w:iCs/>
          <w:szCs w:val="24"/>
          <w:lang w:val="en-US"/>
        </w:rPr>
        <w:t>dùng</w:t>
      </w:r>
      <w:proofErr w:type="spellEnd"/>
      <w:r>
        <w:rPr>
          <w:iCs/>
          <w:szCs w:val="24"/>
          <w:lang w:val="en-US"/>
        </w:rPr>
        <w:t xml:space="preserve"> </w:t>
      </w:r>
      <w:proofErr w:type="spellStart"/>
      <w:r>
        <w:rPr>
          <w:iCs/>
          <w:szCs w:val="24"/>
          <w:lang w:val="en-US"/>
        </w:rPr>
        <w:t>chọn</w:t>
      </w:r>
      <w:proofErr w:type="spellEnd"/>
      <w:r>
        <w:rPr>
          <w:iCs/>
          <w:szCs w:val="24"/>
          <w:lang w:val="en-US"/>
        </w:rPr>
        <w:t xml:space="preserve"> </w:t>
      </w:r>
      <w:proofErr w:type="spellStart"/>
      <w:r>
        <w:rPr>
          <w:iCs/>
          <w:szCs w:val="24"/>
          <w:lang w:val="en-US"/>
        </w:rPr>
        <w:t>vé</w:t>
      </w:r>
      <w:proofErr w:type="spellEnd"/>
      <w:r>
        <w:rPr>
          <w:iCs/>
          <w:szCs w:val="24"/>
          <w:lang w:val="en-US"/>
        </w:rPr>
        <w:t xml:space="preserve"> </w:t>
      </w:r>
      <w:proofErr w:type="spellStart"/>
      <w:r>
        <w:rPr>
          <w:iCs/>
          <w:szCs w:val="24"/>
          <w:lang w:val="en-US"/>
        </w:rPr>
        <w:t>cần</w:t>
      </w:r>
      <w:proofErr w:type="spellEnd"/>
      <w:r>
        <w:rPr>
          <w:iCs/>
          <w:szCs w:val="24"/>
          <w:lang w:val="en-US"/>
        </w:rPr>
        <w:t xml:space="preserve"> </w:t>
      </w:r>
      <w:proofErr w:type="spellStart"/>
      <w:r>
        <w:rPr>
          <w:iCs/>
          <w:szCs w:val="24"/>
          <w:lang w:val="en-US"/>
        </w:rPr>
        <w:t>đặt</w:t>
      </w:r>
      <w:proofErr w:type="spellEnd"/>
      <w:r>
        <w:rPr>
          <w:iCs/>
          <w:szCs w:val="24"/>
          <w:lang w:val="en-US"/>
        </w:rPr>
        <w:t xml:space="preserve"> </w:t>
      </w:r>
      <w:proofErr w:type="spellStart"/>
      <w:r>
        <w:rPr>
          <w:iCs/>
          <w:szCs w:val="24"/>
          <w:lang w:val="en-US"/>
        </w:rPr>
        <w:t>và</w:t>
      </w:r>
      <w:proofErr w:type="spellEnd"/>
      <w:r>
        <w:rPr>
          <w:iCs/>
          <w:szCs w:val="24"/>
          <w:lang w:val="en-US"/>
        </w:rPr>
        <w:t xml:space="preserve"> </w:t>
      </w:r>
      <w:proofErr w:type="spellStart"/>
      <w:r>
        <w:rPr>
          <w:iCs/>
          <w:szCs w:val="24"/>
          <w:lang w:val="en-US"/>
        </w:rPr>
        <w:t>tiến</w:t>
      </w:r>
      <w:proofErr w:type="spellEnd"/>
      <w:r>
        <w:rPr>
          <w:iCs/>
          <w:szCs w:val="24"/>
          <w:lang w:val="en-US"/>
        </w:rPr>
        <w:t xml:space="preserve"> </w:t>
      </w:r>
      <w:proofErr w:type="spellStart"/>
      <w:r>
        <w:rPr>
          <w:iCs/>
          <w:szCs w:val="24"/>
          <w:lang w:val="en-US"/>
        </w:rPr>
        <w:t>hành</w:t>
      </w:r>
      <w:proofErr w:type="spellEnd"/>
      <w:r>
        <w:rPr>
          <w:iCs/>
          <w:szCs w:val="24"/>
          <w:lang w:val="en-US"/>
        </w:rPr>
        <w:t xml:space="preserve"> </w:t>
      </w:r>
      <w:proofErr w:type="spellStart"/>
      <w:r>
        <w:rPr>
          <w:iCs/>
          <w:szCs w:val="24"/>
          <w:lang w:val="en-US"/>
        </w:rPr>
        <w:t>nhập</w:t>
      </w:r>
      <w:proofErr w:type="spellEnd"/>
      <w:r>
        <w:rPr>
          <w:iCs/>
          <w:szCs w:val="24"/>
          <w:lang w:val="en-US"/>
        </w:rPr>
        <w:t xml:space="preserve"> </w:t>
      </w:r>
      <w:proofErr w:type="spellStart"/>
      <w:r>
        <w:rPr>
          <w:iCs/>
          <w:szCs w:val="24"/>
          <w:lang w:val="en-US"/>
        </w:rPr>
        <w:t>thông</w:t>
      </w:r>
      <w:proofErr w:type="spellEnd"/>
      <w:r>
        <w:rPr>
          <w:iCs/>
          <w:szCs w:val="24"/>
          <w:lang w:val="en-US"/>
        </w:rPr>
        <w:t xml:space="preserve"> tin: </w:t>
      </w:r>
      <w:proofErr w:type="spellStart"/>
      <w:r>
        <w:rPr>
          <w:iCs/>
          <w:szCs w:val="24"/>
          <w:lang w:val="en-US"/>
        </w:rPr>
        <w:t>loại</w:t>
      </w:r>
      <w:proofErr w:type="spellEnd"/>
      <w:r>
        <w:rPr>
          <w:iCs/>
          <w:szCs w:val="24"/>
          <w:lang w:val="en-US"/>
        </w:rPr>
        <w:t xml:space="preserve"> </w:t>
      </w:r>
      <w:proofErr w:type="spellStart"/>
      <w:r>
        <w:rPr>
          <w:iCs/>
          <w:szCs w:val="24"/>
          <w:lang w:val="en-US"/>
        </w:rPr>
        <w:t>vé</w:t>
      </w:r>
      <w:proofErr w:type="spellEnd"/>
      <w:r>
        <w:rPr>
          <w:iCs/>
          <w:szCs w:val="24"/>
          <w:lang w:val="en-US"/>
        </w:rPr>
        <w:t xml:space="preserve">, </w:t>
      </w:r>
      <w:proofErr w:type="spellStart"/>
      <w:r>
        <w:rPr>
          <w:iCs/>
          <w:szCs w:val="24"/>
          <w:lang w:val="en-US"/>
        </w:rPr>
        <w:t>tên</w:t>
      </w:r>
      <w:proofErr w:type="spellEnd"/>
      <w:r>
        <w:rPr>
          <w:iCs/>
          <w:szCs w:val="24"/>
          <w:lang w:val="en-US"/>
        </w:rPr>
        <w:t xml:space="preserve"> </w:t>
      </w:r>
      <w:proofErr w:type="spellStart"/>
      <w:r>
        <w:rPr>
          <w:iCs/>
          <w:szCs w:val="24"/>
          <w:lang w:val="en-US"/>
        </w:rPr>
        <w:t>hành</w:t>
      </w:r>
      <w:proofErr w:type="spellEnd"/>
      <w:r>
        <w:rPr>
          <w:iCs/>
          <w:szCs w:val="24"/>
          <w:lang w:val="en-US"/>
        </w:rPr>
        <w:t xml:space="preserve"> </w:t>
      </w:r>
      <w:proofErr w:type="spellStart"/>
      <w:r>
        <w:rPr>
          <w:iCs/>
          <w:szCs w:val="24"/>
          <w:lang w:val="en-US"/>
        </w:rPr>
        <w:t>khách</w:t>
      </w:r>
      <w:proofErr w:type="spellEnd"/>
      <w:r>
        <w:rPr>
          <w:iCs/>
          <w:szCs w:val="24"/>
          <w:lang w:val="en-US"/>
        </w:rPr>
        <w:t xml:space="preserve">, </w:t>
      </w:r>
      <w:proofErr w:type="spellStart"/>
      <w:r>
        <w:rPr>
          <w:iCs/>
          <w:szCs w:val="24"/>
          <w:lang w:val="en-US"/>
        </w:rPr>
        <w:t>số</w:t>
      </w:r>
      <w:proofErr w:type="spellEnd"/>
      <w:r>
        <w:rPr>
          <w:iCs/>
          <w:szCs w:val="24"/>
          <w:lang w:val="en-US"/>
        </w:rPr>
        <w:t xml:space="preserve"> </w:t>
      </w:r>
      <w:proofErr w:type="spellStart"/>
      <w:r>
        <w:rPr>
          <w:iCs/>
          <w:szCs w:val="24"/>
          <w:lang w:val="en-US"/>
        </w:rPr>
        <w:t>điện</w:t>
      </w:r>
      <w:proofErr w:type="spellEnd"/>
      <w:r>
        <w:rPr>
          <w:iCs/>
          <w:szCs w:val="24"/>
          <w:lang w:val="en-US"/>
        </w:rPr>
        <w:t xml:space="preserve"> </w:t>
      </w:r>
      <w:proofErr w:type="spellStart"/>
      <w:r>
        <w:rPr>
          <w:iCs/>
          <w:szCs w:val="24"/>
          <w:lang w:val="en-US"/>
        </w:rPr>
        <w:t>thoại</w:t>
      </w:r>
      <w:proofErr w:type="spellEnd"/>
      <w:r>
        <w:rPr>
          <w:iCs/>
          <w:szCs w:val="24"/>
          <w:lang w:val="en-US"/>
        </w:rPr>
        <w:t>, email, CMND.</w:t>
      </w:r>
    </w:p>
    <w:p w14:paraId="55632A17" w14:textId="58118DCC" w:rsidR="00B0763A" w:rsidRDefault="00B0763A" w:rsidP="00243FC7">
      <w:pPr>
        <w:pStyle w:val="ListParagraph"/>
        <w:numPr>
          <w:ilvl w:val="2"/>
          <w:numId w:val="31"/>
        </w:numPr>
        <w:spacing w:line="276" w:lineRule="auto"/>
        <w:jc w:val="both"/>
        <w:rPr>
          <w:iCs/>
          <w:szCs w:val="24"/>
          <w:lang w:val="en-US"/>
        </w:rPr>
        <w:pPrChange w:id="424" w:author="Nguyễn Đức Minh Trí" w:date="2021-05-28T22:31:00Z">
          <w:pPr>
            <w:pStyle w:val="ListParagraph"/>
            <w:numPr>
              <w:ilvl w:val="2"/>
              <w:numId w:val="31"/>
            </w:numPr>
            <w:tabs>
              <w:tab w:val="num" w:pos="2160"/>
            </w:tabs>
            <w:spacing w:line="360" w:lineRule="auto"/>
            <w:ind w:left="2160" w:hanging="360"/>
            <w:jc w:val="both"/>
          </w:pPr>
        </w:pPrChange>
      </w:pPr>
      <w:proofErr w:type="spellStart"/>
      <w:r>
        <w:rPr>
          <w:iCs/>
          <w:szCs w:val="24"/>
          <w:lang w:val="en-US"/>
        </w:rPr>
        <w:t>Người</w:t>
      </w:r>
      <w:proofErr w:type="spellEnd"/>
      <w:r>
        <w:rPr>
          <w:iCs/>
          <w:szCs w:val="24"/>
          <w:lang w:val="en-US"/>
        </w:rPr>
        <w:t xml:space="preserve"> </w:t>
      </w:r>
      <w:proofErr w:type="spellStart"/>
      <w:r>
        <w:rPr>
          <w:iCs/>
          <w:szCs w:val="24"/>
          <w:lang w:val="en-US"/>
        </w:rPr>
        <w:t>dùng</w:t>
      </w:r>
      <w:proofErr w:type="spellEnd"/>
      <w:r>
        <w:rPr>
          <w:iCs/>
          <w:szCs w:val="24"/>
          <w:lang w:val="en-US"/>
        </w:rPr>
        <w:t xml:space="preserve"> </w:t>
      </w:r>
      <w:proofErr w:type="spellStart"/>
      <w:r>
        <w:rPr>
          <w:iCs/>
          <w:szCs w:val="24"/>
          <w:lang w:val="en-US"/>
        </w:rPr>
        <w:t>thực</w:t>
      </w:r>
      <w:proofErr w:type="spellEnd"/>
      <w:r>
        <w:rPr>
          <w:iCs/>
          <w:szCs w:val="24"/>
          <w:lang w:val="en-US"/>
        </w:rPr>
        <w:t xml:space="preserve"> </w:t>
      </w:r>
      <w:proofErr w:type="spellStart"/>
      <w:r>
        <w:rPr>
          <w:iCs/>
          <w:szCs w:val="24"/>
          <w:lang w:val="en-US"/>
        </w:rPr>
        <w:t>hiện</w:t>
      </w:r>
      <w:proofErr w:type="spellEnd"/>
      <w:r>
        <w:rPr>
          <w:iCs/>
          <w:szCs w:val="24"/>
          <w:lang w:val="en-US"/>
        </w:rPr>
        <w:t xml:space="preserve"> </w:t>
      </w:r>
      <w:proofErr w:type="spellStart"/>
      <w:r>
        <w:rPr>
          <w:iCs/>
          <w:szCs w:val="24"/>
          <w:lang w:val="en-US"/>
        </w:rPr>
        <w:t>thanh</w:t>
      </w:r>
      <w:proofErr w:type="spellEnd"/>
      <w:r>
        <w:rPr>
          <w:iCs/>
          <w:szCs w:val="24"/>
          <w:lang w:val="en-US"/>
        </w:rPr>
        <w:t xml:space="preserve"> </w:t>
      </w:r>
      <w:proofErr w:type="spellStart"/>
      <w:r>
        <w:rPr>
          <w:iCs/>
          <w:szCs w:val="24"/>
          <w:lang w:val="en-US"/>
        </w:rPr>
        <w:t>toán</w:t>
      </w:r>
      <w:proofErr w:type="spellEnd"/>
      <w:r>
        <w:rPr>
          <w:iCs/>
          <w:szCs w:val="24"/>
          <w:lang w:val="en-US"/>
        </w:rPr>
        <w:t xml:space="preserve"> </w:t>
      </w:r>
      <w:proofErr w:type="spellStart"/>
      <w:r>
        <w:rPr>
          <w:iCs/>
          <w:szCs w:val="24"/>
          <w:lang w:val="en-US"/>
        </w:rPr>
        <w:t>vé</w:t>
      </w:r>
      <w:proofErr w:type="spellEnd"/>
    </w:p>
    <w:p w14:paraId="5941853F" w14:textId="585C2E7D" w:rsidR="00A854CF" w:rsidRPr="00A854CF" w:rsidRDefault="00B0763A" w:rsidP="00243FC7">
      <w:pPr>
        <w:pStyle w:val="ListParagraph"/>
        <w:numPr>
          <w:ilvl w:val="2"/>
          <w:numId w:val="31"/>
        </w:numPr>
        <w:spacing w:line="276" w:lineRule="auto"/>
        <w:jc w:val="both"/>
        <w:rPr>
          <w:iCs/>
          <w:szCs w:val="24"/>
          <w:lang w:val="en-US"/>
        </w:rPr>
        <w:pPrChange w:id="425" w:author="Nguyễn Đức Minh Trí" w:date="2021-05-28T22:31:00Z">
          <w:pPr>
            <w:pStyle w:val="ListParagraph"/>
            <w:numPr>
              <w:ilvl w:val="2"/>
              <w:numId w:val="31"/>
            </w:numPr>
            <w:tabs>
              <w:tab w:val="num" w:pos="2160"/>
            </w:tabs>
            <w:spacing w:line="360" w:lineRule="auto"/>
            <w:ind w:left="2160" w:hanging="360"/>
            <w:jc w:val="both"/>
          </w:pPr>
        </w:pPrChange>
      </w:pPr>
      <w:proofErr w:type="spellStart"/>
      <w:r>
        <w:rPr>
          <w:iCs/>
          <w:szCs w:val="24"/>
          <w:lang w:val="en-US"/>
        </w:rPr>
        <w:t>Hệ</w:t>
      </w:r>
      <w:proofErr w:type="spellEnd"/>
      <w:r>
        <w:rPr>
          <w:iCs/>
          <w:szCs w:val="24"/>
          <w:lang w:val="en-US"/>
        </w:rPr>
        <w:t xml:space="preserve"> </w:t>
      </w:r>
      <w:proofErr w:type="spellStart"/>
      <w:r>
        <w:rPr>
          <w:iCs/>
          <w:szCs w:val="24"/>
          <w:lang w:val="en-US"/>
        </w:rPr>
        <w:t>thống</w:t>
      </w:r>
      <w:proofErr w:type="spellEnd"/>
      <w:r>
        <w:rPr>
          <w:iCs/>
          <w:szCs w:val="24"/>
          <w:lang w:val="en-US"/>
        </w:rPr>
        <w:t xml:space="preserve"> </w:t>
      </w:r>
      <w:proofErr w:type="spellStart"/>
      <w:r>
        <w:rPr>
          <w:iCs/>
          <w:szCs w:val="24"/>
          <w:lang w:val="en-US"/>
        </w:rPr>
        <w:t>lưu</w:t>
      </w:r>
      <w:proofErr w:type="spellEnd"/>
      <w:r>
        <w:rPr>
          <w:iCs/>
          <w:szCs w:val="24"/>
          <w:lang w:val="en-US"/>
        </w:rPr>
        <w:t xml:space="preserve"> </w:t>
      </w:r>
      <w:proofErr w:type="spellStart"/>
      <w:r>
        <w:rPr>
          <w:iCs/>
          <w:szCs w:val="24"/>
          <w:lang w:val="en-US"/>
        </w:rPr>
        <w:t>trữ</w:t>
      </w:r>
      <w:proofErr w:type="spellEnd"/>
      <w:r>
        <w:rPr>
          <w:iCs/>
          <w:szCs w:val="24"/>
          <w:lang w:val="en-US"/>
        </w:rPr>
        <w:t xml:space="preserve"> </w:t>
      </w:r>
      <w:proofErr w:type="spellStart"/>
      <w:r>
        <w:rPr>
          <w:iCs/>
          <w:szCs w:val="24"/>
          <w:lang w:val="en-US"/>
        </w:rPr>
        <w:t>thông</w:t>
      </w:r>
      <w:proofErr w:type="spellEnd"/>
      <w:r>
        <w:rPr>
          <w:iCs/>
          <w:szCs w:val="24"/>
          <w:lang w:val="en-US"/>
        </w:rPr>
        <w:t xml:space="preserve"> tin </w:t>
      </w:r>
      <w:proofErr w:type="spellStart"/>
      <w:r>
        <w:rPr>
          <w:iCs/>
          <w:szCs w:val="24"/>
          <w:lang w:val="en-US"/>
        </w:rPr>
        <w:t>vé</w:t>
      </w:r>
      <w:proofErr w:type="spellEnd"/>
      <w:r>
        <w:rPr>
          <w:iCs/>
          <w:szCs w:val="24"/>
          <w:lang w:val="en-US"/>
        </w:rPr>
        <w:t xml:space="preserve"> </w:t>
      </w:r>
      <w:proofErr w:type="spellStart"/>
      <w:r>
        <w:rPr>
          <w:iCs/>
          <w:szCs w:val="24"/>
          <w:lang w:val="en-US"/>
        </w:rPr>
        <w:t>vào</w:t>
      </w:r>
      <w:proofErr w:type="spellEnd"/>
      <w:r>
        <w:rPr>
          <w:iCs/>
          <w:szCs w:val="24"/>
          <w:lang w:val="en-US"/>
        </w:rPr>
        <w:t xml:space="preserve"> database</w:t>
      </w:r>
      <w:r w:rsidR="00540553">
        <w:rPr>
          <w:iCs/>
          <w:szCs w:val="24"/>
          <w:lang w:val="en-US"/>
        </w:rPr>
        <w:t xml:space="preserve"> </w:t>
      </w:r>
      <w:proofErr w:type="spellStart"/>
      <w:r w:rsidR="00540553">
        <w:rPr>
          <w:iCs/>
          <w:szCs w:val="24"/>
          <w:lang w:val="en-US"/>
        </w:rPr>
        <w:t>và</w:t>
      </w:r>
      <w:proofErr w:type="spellEnd"/>
      <w:r w:rsidR="00540553">
        <w:rPr>
          <w:iCs/>
          <w:szCs w:val="24"/>
          <w:lang w:val="en-US"/>
        </w:rPr>
        <w:t xml:space="preserve"> </w:t>
      </w:r>
      <w:proofErr w:type="spellStart"/>
      <w:r w:rsidR="00540553">
        <w:rPr>
          <w:iCs/>
          <w:szCs w:val="24"/>
          <w:lang w:val="en-US"/>
        </w:rPr>
        <w:t>gửi</w:t>
      </w:r>
      <w:proofErr w:type="spellEnd"/>
      <w:r w:rsidR="00540553">
        <w:rPr>
          <w:iCs/>
          <w:szCs w:val="24"/>
          <w:lang w:val="en-US"/>
        </w:rPr>
        <w:t xml:space="preserve"> file </w:t>
      </w:r>
      <w:proofErr w:type="spellStart"/>
      <w:r w:rsidR="00540553">
        <w:rPr>
          <w:iCs/>
          <w:szCs w:val="24"/>
          <w:lang w:val="en-US"/>
        </w:rPr>
        <w:t>vé</w:t>
      </w:r>
      <w:proofErr w:type="spellEnd"/>
      <w:r w:rsidR="00540553">
        <w:rPr>
          <w:iCs/>
          <w:szCs w:val="24"/>
          <w:lang w:val="en-US"/>
        </w:rPr>
        <w:t xml:space="preserve"> </w:t>
      </w:r>
      <w:proofErr w:type="spellStart"/>
      <w:r w:rsidR="00540553">
        <w:rPr>
          <w:iCs/>
          <w:szCs w:val="24"/>
          <w:lang w:val="en-US"/>
        </w:rPr>
        <w:t>cho</w:t>
      </w:r>
      <w:proofErr w:type="spellEnd"/>
      <w:r w:rsidR="00540553">
        <w:rPr>
          <w:iCs/>
          <w:szCs w:val="24"/>
          <w:lang w:val="en-US"/>
        </w:rPr>
        <w:t xml:space="preserve"> email </w:t>
      </w:r>
      <w:proofErr w:type="spellStart"/>
      <w:r w:rsidR="00540553">
        <w:rPr>
          <w:iCs/>
          <w:szCs w:val="24"/>
          <w:lang w:val="en-US"/>
        </w:rPr>
        <w:t>của</w:t>
      </w:r>
      <w:proofErr w:type="spellEnd"/>
      <w:r w:rsidR="00540553">
        <w:rPr>
          <w:iCs/>
          <w:szCs w:val="24"/>
          <w:lang w:val="en-US"/>
        </w:rPr>
        <w:t xml:space="preserve"> </w:t>
      </w:r>
      <w:proofErr w:type="spellStart"/>
      <w:r w:rsidR="00540553">
        <w:rPr>
          <w:iCs/>
          <w:szCs w:val="24"/>
          <w:lang w:val="en-US"/>
        </w:rPr>
        <w:t>người</w:t>
      </w:r>
      <w:proofErr w:type="spellEnd"/>
      <w:r w:rsidR="00540553">
        <w:rPr>
          <w:iCs/>
          <w:szCs w:val="24"/>
          <w:lang w:val="en-US"/>
        </w:rPr>
        <w:t xml:space="preserve"> </w:t>
      </w:r>
      <w:proofErr w:type="spellStart"/>
      <w:r w:rsidR="00540553">
        <w:rPr>
          <w:iCs/>
          <w:szCs w:val="24"/>
          <w:lang w:val="en-US"/>
        </w:rPr>
        <w:t>dùng</w:t>
      </w:r>
      <w:proofErr w:type="spellEnd"/>
    </w:p>
    <w:p w14:paraId="10B43D5B" w14:textId="609BEFA2" w:rsidR="0087297E" w:rsidRDefault="00B0763A" w:rsidP="00243FC7">
      <w:pPr>
        <w:pStyle w:val="ListParagraph"/>
        <w:numPr>
          <w:ilvl w:val="0"/>
          <w:numId w:val="31"/>
        </w:numPr>
        <w:spacing w:line="276" w:lineRule="auto"/>
        <w:jc w:val="both"/>
        <w:rPr>
          <w:iCs/>
          <w:szCs w:val="24"/>
          <w:lang w:val="en-US"/>
        </w:rPr>
        <w:pPrChange w:id="426" w:author="Nguyễn Đức Minh Trí" w:date="2021-05-28T22:31:00Z">
          <w:pPr>
            <w:pStyle w:val="ListParagraph"/>
            <w:numPr>
              <w:numId w:val="31"/>
            </w:numPr>
            <w:tabs>
              <w:tab w:val="num" w:pos="720"/>
            </w:tabs>
            <w:spacing w:line="360" w:lineRule="auto"/>
            <w:ind w:hanging="360"/>
            <w:jc w:val="both"/>
          </w:pPr>
        </w:pPrChange>
      </w:pPr>
      <w:proofErr w:type="spellStart"/>
      <w:r>
        <w:rPr>
          <w:iCs/>
          <w:szCs w:val="24"/>
          <w:lang w:val="en-US"/>
        </w:rPr>
        <w:t>Tra</w:t>
      </w:r>
      <w:proofErr w:type="spellEnd"/>
      <w:r>
        <w:rPr>
          <w:iCs/>
          <w:szCs w:val="24"/>
          <w:lang w:val="en-US"/>
        </w:rPr>
        <w:t xml:space="preserve"> </w:t>
      </w:r>
      <w:proofErr w:type="spellStart"/>
      <w:r>
        <w:rPr>
          <w:iCs/>
          <w:szCs w:val="24"/>
          <w:lang w:val="en-US"/>
        </w:rPr>
        <w:t>cứu</w:t>
      </w:r>
      <w:proofErr w:type="spellEnd"/>
      <w:r>
        <w:rPr>
          <w:iCs/>
          <w:szCs w:val="24"/>
          <w:lang w:val="en-US"/>
        </w:rPr>
        <w:t xml:space="preserve"> </w:t>
      </w:r>
      <w:proofErr w:type="spellStart"/>
      <w:r>
        <w:rPr>
          <w:iCs/>
          <w:szCs w:val="24"/>
          <w:lang w:val="en-US"/>
        </w:rPr>
        <w:t>chuyến</w:t>
      </w:r>
      <w:proofErr w:type="spellEnd"/>
      <w:r>
        <w:rPr>
          <w:iCs/>
          <w:szCs w:val="24"/>
          <w:lang w:val="en-US"/>
        </w:rPr>
        <w:t xml:space="preserve"> bay:</w:t>
      </w:r>
      <w:r w:rsidR="0087297E">
        <w:rPr>
          <w:iCs/>
          <w:szCs w:val="24"/>
          <w:lang w:val="en-US"/>
        </w:rPr>
        <w:t xml:space="preserve"> </w:t>
      </w:r>
      <w:proofErr w:type="spellStart"/>
      <w:r w:rsidR="0087297E">
        <w:rPr>
          <w:iCs/>
          <w:szCs w:val="24"/>
          <w:lang w:val="en-US"/>
        </w:rPr>
        <w:t>Người</w:t>
      </w:r>
      <w:proofErr w:type="spellEnd"/>
      <w:r w:rsidR="0087297E">
        <w:rPr>
          <w:iCs/>
          <w:szCs w:val="24"/>
          <w:lang w:val="en-US"/>
        </w:rPr>
        <w:t xml:space="preserve"> </w:t>
      </w:r>
      <w:proofErr w:type="spellStart"/>
      <w:r w:rsidR="0087297E">
        <w:rPr>
          <w:iCs/>
          <w:szCs w:val="24"/>
          <w:lang w:val="en-US"/>
        </w:rPr>
        <w:t>dùng</w:t>
      </w:r>
      <w:proofErr w:type="spellEnd"/>
      <w:r w:rsidR="0087297E">
        <w:rPr>
          <w:iCs/>
          <w:szCs w:val="24"/>
          <w:lang w:val="en-US"/>
        </w:rPr>
        <w:t xml:space="preserve"> </w:t>
      </w:r>
      <w:proofErr w:type="spellStart"/>
      <w:r w:rsidR="0087297E">
        <w:rPr>
          <w:iCs/>
          <w:szCs w:val="24"/>
          <w:lang w:val="en-US"/>
        </w:rPr>
        <w:t>chọn</w:t>
      </w:r>
      <w:proofErr w:type="spellEnd"/>
      <w:r w:rsidR="0087297E">
        <w:rPr>
          <w:iCs/>
          <w:szCs w:val="24"/>
          <w:lang w:val="en-US"/>
        </w:rPr>
        <w:t xml:space="preserve"> </w:t>
      </w:r>
      <w:proofErr w:type="spellStart"/>
      <w:r w:rsidR="0087297E">
        <w:rPr>
          <w:iCs/>
          <w:szCs w:val="24"/>
          <w:lang w:val="en-US"/>
        </w:rPr>
        <w:t>sân</w:t>
      </w:r>
      <w:proofErr w:type="spellEnd"/>
      <w:r w:rsidR="0087297E">
        <w:rPr>
          <w:iCs/>
          <w:szCs w:val="24"/>
          <w:lang w:val="en-US"/>
        </w:rPr>
        <w:t xml:space="preserve"> bay </w:t>
      </w:r>
      <w:proofErr w:type="spellStart"/>
      <w:r w:rsidR="0087297E">
        <w:rPr>
          <w:iCs/>
          <w:szCs w:val="24"/>
          <w:lang w:val="en-US"/>
        </w:rPr>
        <w:t>đi</w:t>
      </w:r>
      <w:proofErr w:type="spellEnd"/>
      <w:r w:rsidR="0087297E">
        <w:rPr>
          <w:iCs/>
          <w:szCs w:val="24"/>
          <w:lang w:val="en-US"/>
        </w:rPr>
        <w:t xml:space="preserve">, </w:t>
      </w:r>
      <w:proofErr w:type="spellStart"/>
      <w:r w:rsidR="0087297E">
        <w:rPr>
          <w:iCs/>
          <w:szCs w:val="24"/>
          <w:lang w:val="en-US"/>
        </w:rPr>
        <w:t>sân</w:t>
      </w:r>
      <w:proofErr w:type="spellEnd"/>
      <w:r w:rsidR="0087297E">
        <w:rPr>
          <w:iCs/>
          <w:szCs w:val="24"/>
          <w:lang w:val="en-US"/>
        </w:rPr>
        <w:t xml:space="preserve"> bay </w:t>
      </w:r>
      <w:proofErr w:type="spellStart"/>
      <w:r w:rsidR="0087297E">
        <w:rPr>
          <w:iCs/>
          <w:szCs w:val="24"/>
          <w:lang w:val="en-US"/>
        </w:rPr>
        <w:t>đến</w:t>
      </w:r>
      <w:proofErr w:type="spellEnd"/>
      <w:r w:rsidR="0087297E">
        <w:rPr>
          <w:iCs/>
          <w:szCs w:val="24"/>
          <w:lang w:val="en-US"/>
        </w:rPr>
        <w:t xml:space="preserve">, </w:t>
      </w:r>
      <w:proofErr w:type="spellStart"/>
      <w:r w:rsidR="0087297E">
        <w:rPr>
          <w:iCs/>
          <w:szCs w:val="24"/>
          <w:lang w:val="en-US"/>
        </w:rPr>
        <w:t>ngày</w:t>
      </w:r>
      <w:proofErr w:type="spellEnd"/>
      <w:r w:rsidR="0087297E">
        <w:rPr>
          <w:iCs/>
          <w:szCs w:val="24"/>
          <w:lang w:val="en-US"/>
        </w:rPr>
        <w:t xml:space="preserve"> </w:t>
      </w:r>
      <w:proofErr w:type="spellStart"/>
      <w:r w:rsidR="0087297E">
        <w:rPr>
          <w:iCs/>
          <w:szCs w:val="24"/>
          <w:lang w:val="en-US"/>
        </w:rPr>
        <w:t>đi</w:t>
      </w:r>
      <w:proofErr w:type="spellEnd"/>
      <w:r w:rsidR="0087297E">
        <w:rPr>
          <w:iCs/>
          <w:szCs w:val="24"/>
          <w:lang w:val="en-US"/>
        </w:rPr>
        <w:t xml:space="preserve"> </w:t>
      </w:r>
      <w:proofErr w:type="spellStart"/>
      <w:r w:rsidR="0087297E">
        <w:rPr>
          <w:iCs/>
          <w:szCs w:val="24"/>
          <w:lang w:val="en-US"/>
        </w:rPr>
        <w:t>và</w:t>
      </w:r>
      <w:proofErr w:type="spellEnd"/>
      <w:r w:rsidR="0087297E">
        <w:rPr>
          <w:iCs/>
          <w:szCs w:val="24"/>
          <w:lang w:val="en-US"/>
        </w:rPr>
        <w:t xml:space="preserve"> </w:t>
      </w:r>
      <w:proofErr w:type="spellStart"/>
      <w:r w:rsidR="0087297E">
        <w:rPr>
          <w:iCs/>
          <w:szCs w:val="24"/>
          <w:lang w:val="en-US"/>
        </w:rPr>
        <w:t>nhấn</w:t>
      </w:r>
      <w:proofErr w:type="spellEnd"/>
      <w:r w:rsidR="0087297E">
        <w:rPr>
          <w:iCs/>
          <w:szCs w:val="24"/>
          <w:lang w:val="en-US"/>
        </w:rPr>
        <w:t xml:space="preserve"> </w:t>
      </w:r>
      <w:proofErr w:type="spellStart"/>
      <w:r w:rsidR="0087297E">
        <w:rPr>
          <w:iCs/>
          <w:szCs w:val="24"/>
          <w:lang w:val="en-US"/>
        </w:rPr>
        <w:t>Tìm</w:t>
      </w:r>
      <w:proofErr w:type="spellEnd"/>
      <w:r w:rsidR="0087297E">
        <w:rPr>
          <w:iCs/>
          <w:szCs w:val="24"/>
          <w:lang w:val="en-US"/>
        </w:rPr>
        <w:t xml:space="preserve"> </w:t>
      </w:r>
      <w:proofErr w:type="spellStart"/>
      <w:r w:rsidR="0087297E">
        <w:rPr>
          <w:iCs/>
          <w:szCs w:val="24"/>
          <w:lang w:val="en-US"/>
        </w:rPr>
        <w:t>kiếm</w:t>
      </w:r>
      <w:proofErr w:type="spellEnd"/>
      <w:r w:rsidR="0087297E">
        <w:rPr>
          <w:iCs/>
          <w:szCs w:val="24"/>
          <w:lang w:val="en-US"/>
        </w:rPr>
        <w:t xml:space="preserve">. </w:t>
      </w:r>
      <w:proofErr w:type="spellStart"/>
      <w:r w:rsidR="0087297E">
        <w:rPr>
          <w:iCs/>
          <w:szCs w:val="24"/>
          <w:lang w:val="en-US"/>
        </w:rPr>
        <w:t>Hệ</w:t>
      </w:r>
      <w:proofErr w:type="spellEnd"/>
      <w:r w:rsidR="0087297E">
        <w:rPr>
          <w:iCs/>
          <w:szCs w:val="24"/>
          <w:lang w:val="en-US"/>
        </w:rPr>
        <w:t xml:space="preserve"> </w:t>
      </w:r>
      <w:proofErr w:type="spellStart"/>
      <w:r w:rsidR="0087297E">
        <w:rPr>
          <w:iCs/>
          <w:szCs w:val="24"/>
          <w:lang w:val="en-US"/>
        </w:rPr>
        <w:t>thống</w:t>
      </w:r>
      <w:proofErr w:type="spellEnd"/>
      <w:r w:rsidR="0087297E">
        <w:rPr>
          <w:iCs/>
          <w:szCs w:val="24"/>
          <w:lang w:val="en-US"/>
        </w:rPr>
        <w:t xml:space="preserve"> </w:t>
      </w:r>
      <w:proofErr w:type="spellStart"/>
      <w:r w:rsidR="0087297E">
        <w:rPr>
          <w:iCs/>
          <w:szCs w:val="24"/>
          <w:lang w:val="en-US"/>
        </w:rPr>
        <w:t>sẽ</w:t>
      </w:r>
      <w:proofErr w:type="spellEnd"/>
      <w:r w:rsidR="0087297E">
        <w:rPr>
          <w:iCs/>
          <w:szCs w:val="24"/>
          <w:lang w:val="en-US"/>
        </w:rPr>
        <w:t xml:space="preserve"> </w:t>
      </w:r>
      <w:proofErr w:type="spellStart"/>
      <w:r w:rsidR="0087297E">
        <w:rPr>
          <w:iCs/>
          <w:szCs w:val="24"/>
          <w:lang w:val="en-US"/>
        </w:rPr>
        <w:t>tìm</w:t>
      </w:r>
      <w:proofErr w:type="spellEnd"/>
      <w:r w:rsidR="0087297E">
        <w:rPr>
          <w:iCs/>
          <w:szCs w:val="24"/>
          <w:lang w:val="en-US"/>
        </w:rPr>
        <w:t xml:space="preserve"> </w:t>
      </w:r>
      <w:proofErr w:type="spellStart"/>
      <w:r w:rsidR="0087297E">
        <w:rPr>
          <w:iCs/>
          <w:szCs w:val="24"/>
          <w:lang w:val="en-US"/>
        </w:rPr>
        <w:t>kiếm</w:t>
      </w:r>
      <w:proofErr w:type="spellEnd"/>
      <w:r w:rsidR="0087297E">
        <w:rPr>
          <w:iCs/>
          <w:szCs w:val="24"/>
          <w:lang w:val="en-US"/>
        </w:rPr>
        <w:t xml:space="preserve"> </w:t>
      </w:r>
      <w:proofErr w:type="spellStart"/>
      <w:r w:rsidR="0087297E">
        <w:rPr>
          <w:iCs/>
          <w:szCs w:val="24"/>
          <w:lang w:val="en-US"/>
        </w:rPr>
        <w:t>trong</w:t>
      </w:r>
      <w:proofErr w:type="spellEnd"/>
      <w:r w:rsidR="0087297E">
        <w:rPr>
          <w:iCs/>
          <w:szCs w:val="24"/>
          <w:lang w:val="en-US"/>
        </w:rPr>
        <w:t xml:space="preserve"> </w:t>
      </w:r>
      <w:proofErr w:type="spellStart"/>
      <w:r w:rsidR="0087297E">
        <w:rPr>
          <w:iCs/>
          <w:szCs w:val="24"/>
          <w:lang w:val="en-US"/>
        </w:rPr>
        <w:t>datababse</w:t>
      </w:r>
      <w:proofErr w:type="spellEnd"/>
      <w:r w:rsidR="0087297E">
        <w:rPr>
          <w:iCs/>
          <w:szCs w:val="24"/>
          <w:lang w:val="en-US"/>
        </w:rPr>
        <w:t xml:space="preserve">. </w:t>
      </w:r>
      <w:proofErr w:type="spellStart"/>
      <w:r w:rsidR="0087297E">
        <w:rPr>
          <w:iCs/>
          <w:szCs w:val="24"/>
          <w:lang w:val="en-US"/>
        </w:rPr>
        <w:t>Nếu</w:t>
      </w:r>
      <w:proofErr w:type="spellEnd"/>
      <w:r w:rsidR="0087297E">
        <w:rPr>
          <w:iCs/>
          <w:szCs w:val="24"/>
          <w:lang w:val="en-US"/>
        </w:rPr>
        <w:t xml:space="preserve"> </w:t>
      </w:r>
      <w:proofErr w:type="spellStart"/>
      <w:r w:rsidR="0087297E">
        <w:rPr>
          <w:iCs/>
          <w:szCs w:val="24"/>
          <w:lang w:val="en-US"/>
        </w:rPr>
        <w:t>có</w:t>
      </w:r>
      <w:proofErr w:type="spellEnd"/>
      <w:r w:rsidR="0087297E">
        <w:rPr>
          <w:iCs/>
          <w:szCs w:val="24"/>
          <w:lang w:val="en-US"/>
        </w:rPr>
        <w:t xml:space="preserve">, </w:t>
      </w:r>
      <w:proofErr w:type="spellStart"/>
      <w:r w:rsidR="0087297E">
        <w:rPr>
          <w:iCs/>
          <w:szCs w:val="24"/>
          <w:lang w:val="en-US"/>
        </w:rPr>
        <w:t>hệ</w:t>
      </w:r>
      <w:proofErr w:type="spellEnd"/>
      <w:r w:rsidR="0087297E">
        <w:rPr>
          <w:iCs/>
          <w:szCs w:val="24"/>
          <w:lang w:val="en-US"/>
        </w:rPr>
        <w:t xml:space="preserve"> </w:t>
      </w:r>
      <w:proofErr w:type="spellStart"/>
      <w:r w:rsidR="0087297E">
        <w:rPr>
          <w:iCs/>
          <w:szCs w:val="24"/>
          <w:lang w:val="en-US"/>
        </w:rPr>
        <w:t>thống</w:t>
      </w:r>
      <w:proofErr w:type="spellEnd"/>
      <w:r w:rsidR="0087297E">
        <w:rPr>
          <w:iCs/>
          <w:szCs w:val="24"/>
          <w:lang w:val="en-US"/>
        </w:rPr>
        <w:t xml:space="preserve"> </w:t>
      </w:r>
      <w:proofErr w:type="spellStart"/>
      <w:r w:rsidR="0087297E">
        <w:rPr>
          <w:iCs/>
          <w:szCs w:val="24"/>
          <w:lang w:val="en-US"/>
        </w:rPr>
        <w:t>sẽ</w:t>
      </w:r>
      <w:proofErr w:type="spellEnd"/>
      <w:r w:rsidR="0087297E">
        <w:rPr>
          <w:iCs/>
          <w:szCs w:val="24"/>
          <w:lang w:val="en-US"/>
        </w:rPr>
        <w:t xml:space="preserve"> </w:t>
      </w:r>
      <w:proofErr w:type="spellStart"/>
      <w:r w:rsidR="0087297E">
        <w:rPr>
          <w:iCs/>
          <w:szCs w:val="24"/>
          <w:lang w:val="en-US"/>
        </w:rPr>
        <w:t>xuất</w:t>
      </w:r>
      <w:proofErr w:type="spellEnd"/>
      <w:r w:rsidR="0087297E">
        <w:rPr>
          <w:iCs/>
          <w:szCs w:val="24"/>
          <w:lang w:val="en-US"/>
        </w:rPr>
        <w:t xml:space="preserve"> ra </w:t>
      </w:r>
      <w:proofErr w:type="spellStart"/>
      <w:r w:rsidR="0087297E">
        <w:rPr>
          <w:iCs/>
          <w:szCs w:val="24"/>
          <w:lang w:val="en-US"/>
        </w:rPr>
        <w:t>cho</w:t>
      </w:r>
      <w:proofErr w:type="spellEnd"/>
      <w:r w:rsidR="0087297E">
        <w:rPr>
          <w:iCs/>
          <w:szCs w:val="24"/>
          <w:lang w:val="en-US"/>
        </w:rPr>
        <w:t xml:space="preserve"> </w:t>
      </w:r>
      <w:proofErr w:type="spellStart"/>
      <w:r w:rsidR="0087297E">
        <w:rPr>
          <w:iCs/>
          <w:szCs w:val="24"/>
          <w:lang w:val="en-US"/>
        </w:rPr>
        <w:t>người</w:t>
      </w:r>
      <w:proofErr w:type="spellEnd"/>
      <w:r w:rsidR="0087297E">
        <w:rPr>
          <w:iCs/>
          <w:szCs w:val="24"/>
          <w:lang w:val="en-US"/>
        </w:rPr>
        <w:t xml:space="preserve"> </w:t>
      </w:r>
      <w:proofErr w:type="spellStart"/>
      <w:proofErr w:type="gramStart"/>
      <w:r w:rsidR="0087297E">
        <w:rPr>
          <w:iCs/>
          <w:szCs w:val="24"/>
          <w:lang w:val="en-US"/>
        </w:rPr>
        <w:t>dùng.Ngược</w:t>
      </w:r>
      <w:proofErr w:type="spellEnd"/>
      <w:proofErr w:type="gramEnd"/>
      <w:r w:rsidR="0087297E">
        <w:rPr>
          <w:iCs/>
          <w:szCs w:val="24"/>
          <w:lang w:val="en-US"/>
        </w:rPr>
        <w:t xml:space="preserve"> </w:t>
      </w:r>
      <w:proofErr w:type="spellStart"/>
      <w:r w:rsidR="0087297E">
        <w:rPr>
          <w:iCs/>
          <w:szCs w:val="24"/>
          <w:lang w:val="en-US"/>
        </w:rPr>
        <w:t>lại</w:t>
      </w:r>
      <w:proofErr w:type="spellEnd"/>
      <w:r w:rsidR="0087297E">
        <w:rPr>
          <w:iCs/>
          <w:szCs w:val="24"/>
          <w:lang w:val="en-US"/>
        </w:rPr>
        <w:t xml:space="preserve">, </w:t>
      </w:r>
      <w:proofErr w:type="spellStart"/>
      <w:r w:rsidR="0087297E">
        <w:rPr>
          <w:iCs/>
          <w:szCs w:val="24"/>
          <w:lang w:val="en-US"/>
        </w:rPr>
        <w:t>hệ</w:t>
      </w:r>
      <w:proofErr w:type="spellEnd"/>
      <w:r w:rsidR="0087297E">
        <w:rPr>
          <w:iCs/>
          <w:szCs w:val="24"/>
          <w:lang w:val="en-US"/>
        </w:rPr>
        <w:t xml:space="preserve"> </w:t>
      </w:r>
      <w:proofErr w:type="spellStart"/>
      <w:r w:rsidR="0087297E">
        <w:rPr>
          <w:iCs/>
          <w:szCs w:val="24"/>
          <w:lang w:val="en-US"/>
        </w:rPr>
        <w:t>thống</w:t>
      </w:r>
      <w:proofErr w:type="spellEnd"/>
      <w:r w:rsidR="0087297E">
        <w:rPr>
          <w:iCs/>
          <w:szCs w:val="24"/>
          <w:lang w:val="en-US"/>
        </w:rPr>
        <w:t xml:space="preserve"> </w:t>
      </w:r>
      <w:proofErr w:type="spellStart"/>
      <w:r w:rsidR="0087297E">
        <w:rPr>
          <w:iCs/>
          <w:szCs w:val="24"/>
          <w:lang w:val="en-US"/>
        </w:rPr>
        <w:t>thông</w:t>
      </w:r>
      <w:proofErr w:type="spellEnd"/>
      <w:r w:rsidR="0087297E">
        <w:rPr>
          <w:iCs/>
          <w:szCs w:val="24"/>
          <w:lang w:val="en-US"/>
        </w:rPr>
        <w:t xml:space="preserve"> </w:t>
      </w:r>
      <w:proofErr w:type="spellStart"/>
      <w:r w:rsidR="0087297E">
        <w:rPr>
          <w:iCs/>
          <w:szCs w:val="24"/>
          <w:lang w:val="en-US"/>
        </w:rPr>
        <w:t>báo</w:t>
      </w:r>
      <w:proofErr w:type="spellEnd"/>
      <w:r w:rsidR="0087297E">
        <w:rPr>
          <w:iCs/>
          <w:szCs w:val="24"/>
          <w:lang w:val="en-US"/>
        </w:rPr>
        <w:t xml:space="preserve"> “</w:t>
      </w:r>
      <w:proofErr w:type="spellStart"/>
      <w:r w:rsidR="0087297E">
        <w:rPr>
          <w:iCs/>
          <w:szCs w:val="24"/>
          <w:lang w:val="en-US"/>
        </w:rPr>
        <w:t>Không</w:t>
      </w:r>
      <w:proofErr w:type="spellEnd"/>
      <w:r w:rsidR="0087297E">
        <w:rPr>
          <w:iCs/>
          <w:szCs w:val="24"/>
          <w:lang w:val="en-US"/>
        </w:rPr>
        <w:t xml:space="preserve"> </w:t>
      </w:r>
      <w:proofErr w:type="spellStart"/>
      <w:r w:rsidR="0087297E">
        <w:rPr>
          <w:iCs/>
          <w:szCs w:val="24"/>
          <w:lang w:val="en-US"/>
        </w:rPr>
        <w:t>tìm</w:t>
      </w:r>
      <w:proofErr w:type="spellEnd"/>
      <w:r w:rsidR="0087297E">
        <w:rPr>
          <w:iCs/>
          <w:szCs w:val="24"/>
          <w:lang w:val="en-US"/>
        </w:rPr>
        <w:t xml:space="preserve"> </w:t>
      </w:r>
      <w:proofErr w:type="spellStart"/>
      <w:r w:rsidR="0087297E">
        <w:rPr>
          <w:iCs/>
          <w:szCs w:val="24"/>
          <w:lang w:val="en-US"/>
        </w:rPr>
        <w:t>thấy</w:t>
      </w:r>
      <w:proofErr w:type="spellEnd"/>
      <w:r w:rsidR="0087297E">
        <w:rPr>
          <w:iCs/>
          <w:szCs w:val="24"/>
          <w:lang w:val="en-US"/>
        </w:rPr>
        <w:t xml:space="preserve"> </w:t>
      </w:r>
      <w:proofErr w:type="spellStart"/>
      <w:r w:rsidR="0087297E">
        <w:rPr>
          <w:iCs/>
          <w:szCs w:val="24"/>
          <w:lang w:val="en-US"/>
        </w:rPr>
        <w:t>chuyến</w:t>
      </w:r>
      <w:proofErr w:type="spellEnd"/>
      <w:r w:rsidR="0087297E">
        <w:rPr>
          <w:iCs/>
          <w:szCs w:val="24"/>
          <w:lang w:val="en-US"/>
        </w:rPr>
        <w:t xml:space="preserve"> bay </w:t>
      </w:r>
      <w:proofErr w:type="spellStart"/>
      <w:r w:rsidR="0087297E">
        <w:rPr>
          <w:iCs/>
          <w:szCs w:val="24"/>
          <w:lang w:val="en-US"/>
        </w:rPr>
        <w:t>phù</w:t>
      </w:r>
      <w:proofErr w:type="spellEnd"/>
      <w:r w:rsidR="0087297E">
        <w:rPr>
          <w:iCs/>
          <w:szCs w:val="24"/>
          <w:lang w:val="en-US"/>
        </w:rPr>
        <w:t xml:space="preserve"> </w:t>
      </w:r>
      <w:proofErr w:type="spellStart"/>
      <w:r w:rsidR="0087297E">
        <w:rPr>
          <w:iCs/>
          <w:szCs w:val="24"/>
          <w:lang w:val="en-US"/>
        </w:rPr>
        <w:t>hợp</w:t>
      </w:r>
      <w:proofErr w:type="spellEnd"/>
      <w:r w:rsidR="0087297E">
        <w:rPr>
          <w:iCs/>
          <w:szCs w:val="24"/>
          <w:lang w:val="en-US"/>
        </w:rPr>
        <w:t>”</w:t>
      </w:r>
    </w:p>
    <w:p w14:paraId="69F43146" w14:textId="2DAEEC27" w:rsidR="006401BB" w:rsidRDefault="006401BB" w:rsidP="00243FC7">
      <w:pPr>
        <w:pStyle w:val="ListParagraph"/>
        <w:numPr>
          <w:ilvl w:val="0"/>
          <w:numId w:val="31"/>
        </w:numPr>
        <w:spacing w:line="276" w:lineRule="auto"/>
        <w:jc w:val="both"/>
        <w:rPr>
          <w:iCs/>
          <w:szCs w:val="24"/>
          <w:lang w:val="en-US"/>
        </w:rPr>
        <w:pPrChange w:id="427" w:author="Nguyễn Đức Minh Trí" w:date="2021-05-28T22:31:00Z">
          <w:pPr>
            <w:pStyle w:val="ListParagraph"/>
            <w:numPr>
              <w:numId w:val="31"/>
            </w:numPr>
            <w:tabs>
              <w:tab w:val="num" w:pos="720"/>
            </w:tabs>
            <w:spacing w:line="360" w:lineRule="auto"/>
            <w:ind w:hanging="360"/>
            <w:jc w:val="both"/>
          </w:pPr>
        </w:pPrChange>
      </w:pPr>
      <w:proofErr w:type="spellStart"/>
      <w:r>
        <w:rPr>
          <w:iCs/>
          <w:szCs w:val="24"/>
          <w:lang w:val="en-US"/>
        </w:rPr>
        <w:t>Lập</w:t>
      </w:r>
      <w:proofErr w:type="spellEnd"/>
      <w:r>
        <w:rPr>
          <w:iCs/>
          <w:szCs w:val="24"/>
          <w:lang w:val="en-US"/>
        </w:rPr>
        <w:t xml:space="preserve"> </w:t>
      </w:r>
      <w:proofErr w:type="spellStart"/>
      <w:r>
        <w:rPr>
          <w:iCs/>
          <w:szCs w:val="24"/>
          <w:lang w:val="en-US"/>
        </w:rPr>
        <w:t>báo</w:t>
      </w:r>
      <w:proofErr w:type="spellEnd"/>
      <w:r>
        <w:rPr>
          <w:iCs/>
          <w:szCs w:val="24"/>
          <w:lang w:val="en-US"/>
        </w:rPr>
        <w:t xml:space="preserve"> </w:t>
      </w:r>
      <w:proofErr w:type="spellStart"/>
      <w:r>
        <w:rPr>
          <w:iCs/>
          <w:szCs w:val="24"/>
          <w:lang w:val="en-US"/>
        </w:rPr>
        <w:t>cáo</w:t>
      </w:r>
      <w:proofErr w:type="spellEnd"/>
      <w:r>
        <w:rPr>
          <w:iCs/>
          <w:szCs w:val="24"/>
          <w:lang w:val="en-US"/>
        </w:rPr>
        <w:t xml:space="preserve"> </w:t>
      </w:r>
      <w:proofErr w:type="spellStart"/>
      <w:r>
        <w:rPr>
          <w:iCs/>
          <w:szCs w:val="24"/>
          <w:lang w:val="en-US"/>
        </w:rPr>
        <w:t>theo</w:t>
      </w:r>
      <w:proofErr w:type="spellEnd"/>
      <w:r>
        <w:rPr>
          <w:iCs/>
          <w:szCs w:val="24"/>
          <w:lang w:val="en-US"/>
        </w:rPr>
        <w:t xml:space="preserve"> </w:t>
      </w:r>
      <w:proofErr w:type="spellStart"/>
      <w:r>
        <w:rPr>
          <w:iCs/>
          <w:szCs w:val="24"/>
          <w:lang w:val="en-US"/>
        </w:rPr>
        <w:t>tháng</w:t>
      </w:r>
      <w:proofErr w:type="spellEnd"/>
      <w:r>
        <w:rPr>
          <w:iCs/>
          <w:szCs w:val="24"/>
          <w:lang w:val="en-US"/>
        </w:rPr>
        <w:t xml:space="preserve">: </w:t>
      </w:r>
      <w:proofErr w:type="spellStart"/>
      <w:r>
        <w:rPr>
          <w:iCs/>
          <w:szCs w:val="24"/>
          <w:lang w:val="en-US"/>
        </w:rPr>
        <w:t>Hệ</w:t>
      </w:r>
      <w:proofErr w:type="spellEnd"/>
      <w:r>
        <w:rPr>
          <w:iCs/>
          <w:szCs w:val="24"/>
          <w:lang w:val="en-US"/>
        </w:rPr>
        <w:t xml:space="preserve"> </w:t>
      </w:r>
      <w:proofErr w:type="spellStart"/>
      <w:r>
        <w:rPr>
          <w:iCs/>
          <w:szCs w:val="24"/>
          <w:lang w:val="en-US"/>
        </w:rPr>
        <w:t>thống</w:t>
      </w:r>
      <w:proofErr w:type="spellEnd"/>
      <w:r>
        <w:rPr>
          <w:iCs/>
          <w:szCs w:val="24"/>
          <w:lang w:val="en-US"/>
        </w:rPr>
        <w:t xml:space="preserve"> </w:t>
      </w:r>
      <w:proofErr w:type="spellStart"/>
      <w:r>
        <w:rPr>
          <w:iCs/>
          <w:szCs w:val="24"/>
          <w:lang w:val="en-US"/>
        </w:rPr>
        <w:t>xuất</w:t>
      </w:r>
      <w:proofErr w:type="spellEnd"/>
      <w:r>
        <w:rPr>
          <w:iCs/>
          <w:szCs w:val="24"/>
          <w:lang w:val="en-US"/>
        </w:rPr>
        <w:t xml:space="preserve"> ra </w:t>
      </w:r>
      <w:proofErr w:type="spellStart"/>
      <w:r>
        <w:rPr>
          <w:iCs/>
          <w:szCs w:val="24"/>
          <w:lang w:val="en-US"/>
        </w:rPr>
        <w:t>báo</w:t>
      </w:r>
      <w:proofErr w:type="spellEnd"/>
      <w:r>
        <w:rPr>
          <w:iCs/>
          <w:szCs w:val="24"/>
          <w:lang w:val="en-US"/>
        </w:rPr>
        <w:t xml:space="preserve"> </w:t>
      </w:r>
      <w:proofErr w:type="spellStart"/>
      <w:r>
        <w:rPr>
          <w:iCs/>
          <w:szCs w:val="24"/>
          <w:lang w:val="en-US"/>
        </w:rPr>
        <w:t>cáo</w:t>
      </w:r>
      <w:proofErr w:type="spellEnd"/>
      <w:r>
        <w:rPr>
          <w:iCs/>
          <w:szCs w:val="24"/>
          <w:lang w:val="en-US"/>
        </w:rPr>
        <w:t xml:space="preserve"> </w:t>
      </w:r>
      <w:proofErr w:type="spellStart"/>
      <w:r>
        <w:rPr>
          <w:iCs/>
          <w:szCs w:val="24"/>
          <w:lang w:val="en-US"/>
        </w:rPr>
        <w:t>doanh</w:t>
      </w:r>
      <w:proofErr w:type="spellEnd"/>
      <w:r>
        <w:rPr>
          <w:iCs/>
          <w:szCs w:val="24"/>
          <w:lang w:val="en-US"/>
        </w:rPr>
        <w:t xml:space="preserve"> </w:t>
      </w:r>
      <w:proofErr w:type="spellStart"/>
      <w:r>
        <w:rPr>
          <w:iCs/>
          <w:szCs w:val="24"/>
          <w:lang w:val="en-US"/>
        </w:rPr>
        <w:t>thu</w:t>
      </w:r>
      <w:proofErr w:type="spellEnd"/>
      <w:r>
        <w:rPr>
          <w:iCs/>
          <w:szCs w:val="24"/>
          <w:lang w:val="en-US"/>
        </w:rPr>
        <w:t xml:space="preserve"> </w:t>
      </w:r>
      <w:proofErr w:type="spellStart"/>
      <w:r>
        <w:rPr>
          <w:iCs/>
          <w:szCs w:val="24"/>
          <w:lang w:val="en-US"/>
        </w:rPr>
        <w:t>theo</w:t>
      </w:r>
      <w:proofErr w:type="spellEnd"/>
      <w:r>
        <w:rPr>
          <w:iCs/>
          <w:szCs w:val="24"/>
          <w:lang w:val="en-US"/>
        </w:rPr>
        <w:t xml:space="preserve"> </w:t>
      </w:r>
      <w:proofErr w:type="spellStart"/>
      <w:r>
        <w:rPr>
          <w:iCs/>
          <w:szCs w:val="24"/>
          <w:lang w:val="en-US"/>
        </w:rPr>
        <w:t>tháng</w:t>
      </w:r>
      <w:proofErr w:type="spellEnd"/>
    </w:p>
    <w:p w14:paraId="6DCD8DB6" w14:textId="07F6AD91" w:rsidR="006401BB" w:rsidRDefault="006401BB" w:rsidP="00243FC7">
      <w:pPr>
        <w:pStyle w:val="ListParagraph"/>
        <w:numPr>
          <w:ilvl w:val="0"/>
          <w:numId w:val="31"/>
        </w:numPr>
        <w:spacing w:line="276" w:lineRule="auto"/>
        <w:jc w:val="both"/>
        <w:rPr>
          <w:iCs/>
          <w:szCs w:val="24"/>
          <w:lang w:val="en-US"/>
        </w:rPr>
        <w:pPrChange w:id="428" w:author="Nguyễn Đức Minh Trí" w:date="2021-05-28T22:31:00Z">
          <w:pPr>
            <w:pStyle w:val="ListParagraph"/>
            <w:numPr>
              <w:numId w:val="31"/>
            </w:numPr>
            <w:tabs>
              <w:tab w:val="num" w:pos="720"/>
            </w:tabs>
            <w:spacing w:line="360" w:lineRule="auto"/>
            <w:ind w:hanging="360"/>
            <w:jc w:val="both"/>
          </w:pPr>
        </w:pPrChange>
      </w:pPr>
      <w:proofErr w:type="spellStart"/>
      <w:r>
        <w:rPr>
          <w:iCs/>
          <w:szCs w:val="24"/>
          <w:lang w:val="en-US"/>
        </w:rPr>
        <w:t>Cập</w:t>
      </w:r>
      <w:proofErr w:type="spellEnd"/>
      <w:r>
        <w:rPr>
          <w:iCs/>
          <w:szCs w:val="24"/>
          <w:lang w:val="en-US"/>
        </w:rPr>
        <w:t xml:space="preserve"> </w:t>
      </w:r>
      <w:proofErr w:type="spellStart"/>
      <w:r>
        <w:rPr>
          <w:iCs/>
          <w:szCs w:val="24"/>
          <w:lang w:val="en-US"/>
        </w:rPr>
        <w:t>nhật</w:t>
      </w:r>
      <w:proofErr w:type="spellEnd"/>
      <w:r>
        <w:rPr>
          <w:iCs/>
          <w:szCs w:val="24"/>
          <w:lang w:val="en-US"/>
        </w:rPr>
        <w:t xml:space="preserve"> </w:t>
      </w:r>
      <w:proofErr w:type="spellStart"/>
      <w:r>
        <w:rPr>
          <w:iCs/>
          <w:szCs w:val="24"/>
          <w:lang w:val="en-US"/>
        </w:rPr>
        <w:t>thông</w:t>
      </w:r>
      <w:proofErr w:type="spellEnd"/>
      <w:r>
        <w:rPr>
          <w:iCs/>
          <w:szCs w:val="24"/>
          <w:lang w:val="en-US"/>
        </w:rPr>
        <w:t xml:space="preserve"> tin: </w:t>
      </w:r>
      <w:proofErr w:type="spellStart"/>
      <w:r>
        <w:rPr>
          <w:iCs/>
          <w:szCs w:val="24"/>
          <w:lang w:val="en-US"/>
        </w:rPr>
        <w:t>Quản</w:t>
      </w:r>
      <w:proofErr w:type="spellEnd"/>
      <w:r>
        <w:rPr>
          <w:iCs/>
          <w:szCs w:val="24"/>
          <w:lang w:val="en-US"/>
        </w:rPr>
        <w:t xml:space="preserve"> </w:t>
      </w:r>
      <w:proofErr w:type="spellStart"/>
      <w:r>
        <w:rPr>
          <w:iCs/>
          <w:szCs w:val="24"/>
          <w:lang w:val="en-US"/>
        </w:rPr>
        <w:t>lí</w:t>
      </w:r>
      <w:proofErr w:type="spellEnd"/>
      <w:r>
        <w:rPr>
          <w:iCs/>
          <w:szCs w:val="24"/>
          <w:lang w:val="en-US"/>
        </w:rPr>
        <w:t xml:space="preserve"> </w:t>
      </w:r>
      <w:proofErr w:type="spellStart"/>
      <w:r>
        <w:rPr>
          <w:iCs/>
          <w:szCs w:val="24"/>
          <w:lang w:val="en-US"/>
        </w:rPr>
        <w:t>có</w:t>
      </w:r>
      <w:proofErr w:type="spellEnd"/>
      <w:r>
        <w:rPr>
          <w:iCs/>
          <w:szCs w:val="24"/>
          <w:lang w:val="en-US"/>
        </w:rPr>
        <w:t xml:space="preserve"> </w:t>
      </w:r>
      <w:proofErr w:type="spellStart"/>
      <w:r>
        <w:rPr>
          <w:iCs/>
          <w:szCs w:val="24"/>
          <w:lang w:val="en-US"/>
        </w:rPr>
        <w:t>thể</w:t>
      </w:r>
      <w:proofErr w:type="spellEnd"/>
      <w:r>
        <w:rPr>
          <w:iCs/>
          <w:szCs w:val="24"/>
          <w:lang w:val="en-US"/>
        </w:rPr>
        <w:t xml:space="preserve"> </w:t>
      </w:r>
      <w:proofErr w:type="spellStart"/>
      <w:r>
        <w:rPr>
          <w:iCs/>
          <w:szCs w:val="24"/>
          <w:lang w:val="en-US"/>
        </w:rPr>
        <w:t>thay</w:t>
      </w:r>
      <w:proofErr w:type="spellEnd"/>
      <w:r>
        <w:rPr>
          <w:iCs/>
          <w:szCs w:val="24"/>
          <w:lang w:val="en-US"/>
        </w:rPr>
        <w:t xml:space="preserve"> </w:t>
      </w:r>
      <w:proofErr w:type="spellStart"/>
      <w:r>
        <w:rPr>
          <w:iCs/>
          <w:szCs w:val="24"/>
          <w:lang w:val="en-US"/>
        </w:rPr>
        <w:t>đổi</w:t>
      </w:r>
      <w:proofErr w:type="spellEnd"/>
      <w:r>
        <w:rPr>
          <w:iCs/>
          <w:szCs w:val="24"/>
          <w:lang w:val="en-US"/>
        </w:rPr>
        <w:t xml:space="preserve"> </w:t>
      </w:r>
      <w:proofErr w:type="spellStart"/>
      <w:r>
        <w:rPr>
          <w:iCs/>
          <w:szCs w:val="24"/>
          <w:lang w:val="en-US"/>
        </w:rPr>
        <w:t>thông</w:t>
      </w:r>
      <w:proofErr w:type="spellEnd"/>
      <w:r>
        <w:rPr>
          <w:iCs/>
          <w:szCs w:val="24"/>
          <w:lang w:val="en-US"/>
        </w:rPr>
        <w:t xml:space="preserve"> tin </w:t>
      </w:r>
      <w:proofErr w:type="spellStart"/>
      <w:r>
        <w:rPr>
          <w:iCs/>
          <w:szCs w:val="24"/>
          <w:lang w:val="en-US"/>
        </w:rPr>
        <w:t>về</w:t>
      </w:r>
      <w:proofErr w:type="spellEnd"/>
      <w:r>
        <w:rPr>
          <w:iCs/>
          <w:szCs w:val="24"/>
          <w:lang w:val="en-US"/>
        </w:rPr>
        <w:t xml:space="preserve"> </w:t>
      </w:r>
      <w:proofErr w:type="spellStart"/>
      <w:r>
        <w:rPr>
          <w:iCs/>
          <w:szCs w:val="24"/>
          <w:lang w:val="en-US"/>
        </w:rPr>
        <w:t>sân</w:t>
      </w:r>
      <w:proofErr w:type="spellEnd"/>
      <w:r>
        <w:rPr>
          <w:iCs/>
          <w:szCs w:val="24"/>
          <w:lang w:val="en-US"/>
        </w:rPr>
        <w:t xml:space="preserve"> bay, </w:t>
      </w:r>
      <w:proofErr w:type="spellStart"/>
      <w:r>
        <w:rPr>
          <w:iCs/>
          <w:szCs w:val="24"/>
          <w:lang w:val="en-US"/>
        </w:rPr>
        <w:t>vé</w:t>
      </w:r>
      <w:proofErr w:type="spellEnd"/>
      <w:r>
        <w:rPr>
          <w:iCs/>
          <w:szCs w:val="24"/>
          <w:lang w:val="en-US"/>
        </w:rPr>
        <w:t xml:space="preserve"> </w:t>
      </w:r>
      <w:proofErr w:type="spellStart"/>
      <w:r>
        <w:rPr>
          <w:iCs/>
          <w:szCs w:val="24"/>
          <w:lang w:val="en-US"/>
        </w:rPr>
        <w:t>như</w:t>
      </w:r>
      <w:proofErr w:type="spellEnd"/>
      <w:r>
        <w:rPr>
          <w:iCs/>
          <w:szCs w:val="24"/>
          <w:lang w:val="en-US"/>
        </w:rPr>
        <w:t xml:space="preserve"> QD6 </w:t>
      </w:r>
      <w:proofErr w:type="spellStart"/>
      <w:r>
        <w:rPr>
          <w:iCs/>
          <w:szCs w:val="24"/>
          <w:lang w:val="en-US"/>
        </w:rPr>
        <w:t>bên</w:t>
      </w:r>
      <w:proofErr w:type="spellEnd"/>
      <w:r>
        <w:rPr>
          <w:iCs/>
          <w:szCs w:val="24"/>
          <w:lang w:val="en-US"/>
        </w:rPr>
        <w:t xml:space="preserve"> </w:t>
      </w:r>
      <w:proofErr w:type="spellStart"/>
      <w:r>
        <w:rPr>
          <w:iCs/>
          <w:szCs w:val="24"/>
          <w:lang w:val="en-US"/>
        </w:rPr>
        <w:t>dưới</w:t>
      </w:r>
      <w:proofErr w:type="spellEnd"/>
    </w:p>
    <w:p w14:paraId="05DDBB5C" w14:textId="7A99CD38" w:rsidR="002B6375" w:rsidRDefault="00D635F6" w:rsidP="00243FC7">
      <w:pPr>
        <w:spacing w:line="276" w:lineRule="auto"/>
        <w:ind w:left="360"/>
        <w:jc w:val="both"/>
        <w:rPr>
          <w:ins w:id="429" w:author="Nguyễn Đức Minh Trí" w:date="2021-05-28T22:55:00Z"/>
          <w:iCs/>
          <w:szCs w:val="24"/>
          <w:lang w:val="en-US"/>
        </w:rPr>
      </w:pPr>
      <w:proofErr w:type="spellStart"/>
      <w:r>
        <w:rPr>
          <w:iCs/>
          <w:szCs w:val="24"/>
          <w:lang w:val="en-US"/>
        </w:rPr>
        <w:t>Biểu</w:t>
      </w:r>
      <w:proofErr w:type="spellEnd"/>
      <w:r>
        <w:rPr>
          <w:iCs/>
          <w:szCs w:val="24"/>
          <w:lang w:val="en-US"/>
        </w:rPr>
        <w:t xml:space="preserve"> </w:t>
      </w:r>
      <w:proofErr w:type="spellStart"/>
      <w:r>
        <w:rPr>
          <w:iCs/>
          <w:szCs w:val="24"/>
          <w:lang w:val="en-US"/>
        </w:rPr>
        <w:t>mẫu</w:t>
      </w:r>
      <w:proofErr w:type="spellEnd"/>
      <w:r>
        <w:rPr>
          <w:iCs/>
          <w:szCs w:val="24"/>
          <w:lang w:val="en-US"/>
        </w:rPr>
        <w:t xml:space="preserve"> </w:t>
      </w:r>
      <w:proofErr w:type="spellStart"/>
      <w:r>
        <w:rPr>
          <w:iCs/>
          <w:szCs w:val="24"/>
          <w:lang w:val="en-US"/>
        </w:rPr>
        <w:t>và</w:t>
      </w:r>
      <w:proofErr w:type="spellEnd"/>
      <w:r>
        <w:rPr>
          <w:iCs/>
          <w:szCs w:val="24"/>
          <w:lang w:val="en-US"/>
        </w:rPr>
        <w:t xml:space="preserve"> </w:t>
      </w:r>
      <w:proofErr w:type="spellStart"/>
      <w:r>
        <w:rPr>
          <w:iCs/>
          <w:szCs w:val="24"/>
          <w:lang w:val="en-US"/>
        </w:rPr>
        <w:t>quy</w:t>
      </w:r>
      <w:proofErr w:type="spellEnd"/>
      <w:r>
        <w:rPr>
          <w:iCs/>
          <w:szCs w:val="24"/>
          <w:lang w:val="en-US"/>
        </w:rPr>
        <w:t xml:space="preserve"> </w:t>
      </w:r>
      <w:proofErr w:type="spellStart"/>
      <w:r>
        <w:rPr>
          <w:iCs/>
          <w:szCs w:val="24"/>
          <w:lang w:val="en-US"/>
        </w:rPr>
        <w:t>định</w:t>
      </w:r>
      <w:proofErr w:type="spellEnd"/>
      <w:r>
        <w:rPr>
          <w:iCs/>
          <w:szCs w:val="24"/>
          <w:lang w:val="en-US"/>
        </w:rPr>
        <w:t>:</w:t>
      </w:r>
    </w:p>
    <w:p w14:paraId="7962DE38" w14:textId="60F3F45E" w:rsidR="001A75D8" w:rsidRPr="001A75D8" w:rsidRDefault="001A75D8" w:rsidP="001A75D8">
      <w:pPr>
        <w:rPr>
          <w:ins w:id="430" w:author="Nguyễn Đức Minh Trí" w:date="2021-05-28T22:55:00Z"/>
          <w:szCs w:val="24"/>
          <w:lang w:val="en-US"/>
          <w:rPrChange w:id="431" w:author="Nguyễn Đức Minh Trí" w:date="2021-05-28T22:55:00Z">
            <w:rPr>
              <w:ins w:id="432" w:author="Nguyễn Đức Minh Trí" w:date="2021-05-28T22:55:00Z"/>
              <w:iCs/>
              <w:szCs w:val="24"/>
              <w:lang w:val="en-US"/>
            </w:rPr>
          </w:rPrChange>
        </w:rPr>
        <w:pPrChange w:id="433" w:author="Nguyễn Đức Minh Trí" w:date="2021-05-28T22:55:00Z">
          <w:pPr>
            <w:spacing w:line="276" w:lineRule="auto"/>
            <w:ind w:left="360"/>
            <w:jc w:val="both"/>
          </w:pPr>
        </w:pPrChange>
      </w:pPr>
    </w:p>
    <w:p w14:paraId="09F294E4" w14:textId="3A46A108" w:rsidR="001A75D8" w:rsidRPr="001A75D8" w:rsidRDefault="001A75D8" w:rsidP="001A75D8">
      <w:pPr>
        <w:rPr>
          <w:ins w:id="434" w:author="Nguyễn Đức Minh Trí" w:date="2021-05-28T22:55:00Z"/>
          <w:szCs w:val="24"/>
          <w:lang w:val="en-US"/>
          <w:rPrChange w:id="435" w:author="Nguyễn Đức Minh Trí" w:date="2021-05-28T22:55:00Z">
            <w:rPr>
              <w:ins w:id="436" w:author="Nguyễn Đức Minh Trí" w:date="2021-05-28T22:55:00Z"/>
              <w:iCs/>
              <w:szCs w:val="24"/>
              <w:lang w:val="en-US"/>
            </w:rPr>
          </w:rPrChange>
        </w:rPr>
        <w:pPrChange w:id="437" w:author="Nguyễn Đức Minh Trí" w:date="2021-05-28T22:55:00Z">
          <w:pPr>
            <w:spacing w:line="276" w:lineRule="auto"/>
            <w:ind w:left="360"/>
            <w:jc w:val="both"/>
          </w:pPr>
        </w:pPrChange>
      </w:pPr>
    </w:p>
    <w:p w14:paraId="16C9F3FD" w14:textId="087F22A1" w:rsidR="001A75D8" w:rsidRDefault="001A75D8" w:rsidP="00637289">
      <w:pPr>
        <w:tabs>
          <w:tab w:val="left" w:pos="672"/>
        </w:tabs>
        <w:rPr>
          <w:ins w:id="438" w:author="Nguyễn Đức Minh Trí" w:date="2021-05-28T23:05:00Z"/>
          <w:szCs w:val="24"/>
          <w:lang w:val="en-US"/>
        </w:rPr>
      </w:pPr>
    </w:p>
    <w:p w14:paraId="10601D55" w14:textId="77777777" w:rsidR="00637289" w:rsidRPr="001A75D8" w:rsidRDefault="00637289" w:rsidP="00637289">
      <w:pPr>
        <w:tabs>
          <w:tab w:val="left" w:pos="672"/>
        </w:tabs>
        <w:rPr>
          <w:szCs w:val="24"/>
          <w:lang w:val="en-US"/>
          <w:rPrChange w:id="439" w:author="Nguyễn Đức Minh Trí" w:date="2021-05-28T22:55:00Z">
            <w:rPr>
              <w:iCs/>
              <w:szCs w:val="24"/>
              <w:lang w:val="en-US"/>
            </w:rPr>
          </w:rPrChange>
        </w:rPr>
        <w:pPrChange w:id="440" w:author="Nguyễn Đức Minh Trí" w:date="2021-05-28T23:04:00Z">
          <w:pPr>
            <w:spacing w:line="360" w:lineRule="auto"/>
            <w:ind w:left="360"/>
            <w:jc w:val="both"/>
          </w:pPr>
        </w:pPrChange>
      </w:pPr>
    </w:p>
    <w:tbl>
      <w:tblPr>
        <w:tblpPr w:leftFromText="180" w:rightFromText="180" w:vertAnchor="text" w:horzAnchor="margin" w:tblpY="347"/>
        <w:tblW w:w="9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Change w:id="441" w:author="Nguyễn Đức Minh Trí" w:date="2021-05-28T22:55:00Z">
          <w:tblPr>
            <w:tblpPr w:leftFromText="180" w:rightFromText="180" w:vertAnchor="text" w:horzAnchor="page" w:tblpX="1791" w:tblpY="1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PrChange>
      </w:tblPr>
      <w:tblGrid>
        <w:gridCol w:w="725"/>
        <w:gridCol w:w="1620"/>
        <w:gridCol w:w="2790"/>
        <w:gridCol w:w="2610"/>
        <w:gridCol w:w="1530"/>
        <w:tblGridChange w:id="442">
          <w:tblGrid>
            <w:gridCol w:w="725"/>
            <w:gridCol w:w="1620"/>
            <w:gridCol w:w="2790"/>
            <w:gridCol w:w="2610"/>
            <w:gridCol w:w="1255"/>
          </w:tblGrid>
        </w:tblGridChange>
      </w:tblGrid>
      <w:tr w:rsidR="00D635F6" w:rsidRPr="00D635F6" w14:paraId="281638E3" w14:textId="77777777" w:rsidTr="001A75D8">
        <w:trPr>
          <w:trHeight w:val="448"/>
          <w:trPrChange w:id="443" w:author="Nguyễn Đức Minh Trí" w:date="2021-05-28T22:55:00Z">
            <w:trPr>
              <w:trHeight w:val="448"/>
            </w:trPr>
          </w:trPrChange>
        </w:trPr>
        <w:tc>
          <w:tcPr>
            <w:tcW w:w="725" w:type="dxa"/>
            <w:tcPrChange w:id="444" w:author="Nguyễn Đức Minh Trí" w:date="2021-05-28T22:55:00Z">
              <w:tcPr>
                <w:tcW w:w="725" w:type="dxa"/>
              </w:tcPr>
            </w:tcPrChange>
          </w:tcPr>
          <w:p w14:paraId="459378F1" w14:textId="77777777" w:rsidR="00D635F6" w:rsidRPr="00D635F6" w:rsidRDefault="00D635F6" w:rsidP="00243FC7">
            <w:pPr>
              <w:pStyle w:val="TableParagraph"/>
              <w:spacing w:before="119" w:line="276" w:lineRule="auto"/>
              <w:ind w:left="86"/>
              <w:rPr>
                <w:b/>
                <w:sz w:val="24"/>
                <w:szCs w:val="24"/>
              </w:rPr>
              <w:pPrChange w:id="445" w:author="Nguyễn Đức Minh Trí" w:date="2021-05-28T22:31:00Z">
                <w:pPr>
                  <w:pStyle w:val="TableParagraph"/>
                  <w:framePr w:hSpace="180" w:wrap="around" w:vAnchor="text" w:hAnchor="margin" w:y="347"/>
                  <w:spacing w:before="119"/>
                  <w:ind w:left="86"/>
                </w:pPr>
              </w:pPrChange>
            </w:pPr>
            <w:r w:rsidRPr="00D635F6">
              <w:rPr>
                <w:b/>
                <w:sz w:val="24"/>
                <w:szCs w:val="24"/>
              </w:rPr>
              <w:lastRenderedPageBreak/>
              <w:t>STT</w:t>
            </w:r>
          </w:p>
        </w:tc>
        <w:tc>
          <w:tcPr>
            <w:tcW w:w="1620" w:type="dxa"/>
            <w:tcPrChange w:id="446" w:author="Nguyễn Đức Minh Trí" w:date="2021-05-28T22:55:00Z">
              <w:tcPr>
                <w:tcW w:w="1620" w:type="dxa"/>
              </w:tcPr>
            </w:tcPrChange>
          </w:tcPr>
          <w:p w14:paraId="45937DA2" w14:textId="57474BE8" w:rsidR="00D635F6" w:rsidRPr="00D635F6" w:rsidRDefault="00D635F6" w:rsidP="00243FC7">
            <w:pPr>
              <w:pStyle w:val="TableParagraph"/>
              <w:spacing w:before="119" w:line="276" w:lineRule="auto"/>
              <w:ind w:left="325"/>
              <w:rPr>
                <w:b/>
                <w:sz w:val="24"/>
                <w:szCs w:val="24"/>
              </w:rPr>
              <w:pPrChange w:id="447" w:author="Nguyễn Đức Minh Trí" w:date="2021-05-28T22:31:00Z">
                <w:pPr>
                  <w:pStyle w:val="TableParagraph"/>
                  <w:framePr w:hSpace="180" w:wrap="around" w:vAnchor="text" w:hAnchor="margin" w:y="347"/>
                  <w:spacing w:before="119"/>
                  <w:ind w:left="325"/>
                </w:pPr>
              </w:pPrChange>
            </w:pPr>
            <w:r w:rsidRPr="00D635F6">
              <w:rPr>
                <w:b/>
                <w:sz w:val="24"/>
                <w:szCs w:val="24"/>
              </w:rPr>
              <w:t xml:space="preserve">Yêu </w:t>
            </w:r>
            <w:proofErr w:type="spellStart"/>
            <w:r w:rsidRPr="00D635F6">
              <w:rPr>
                <w:b/>
                <w:sz w:val="24"/>
                <w:szCs w:val="24"/>
              </w:rPr>
              <w:t>cầu</w:t>
            </w:r>
            <w:proofErr w:type="spellEnd"/>
          </w:p>
        </w:tc>
        <w:tc>
          <w:tcPr>
            <w:tcW w:w="2790" w:type="dxa"/>
            <w:tcPrChange w:id="448" w:author="Nguyễn Đức Minh Trí" w:date="2021-05-28T22:55:00Z">
              <w:tcPr>
                <w:tcW w:w="2790" w:type="dxa"/>
              </w:tcPr>
            </w:tcPrChange>
          </w:tcPr>
          <w:p w14:paraId="46477FA6" w14:textId="77777777" w:rsidR="00D635F6" w:rsidRPr="00D635F6" w:rsidRDefault="00D635F6" w:rsidP="00243FC7">
            <w:pPr>
              <w:pStyle w:val="TableParagraph"/>
              <w:spacing w:before="119" w:line="276" w:lineRule="auto"/>
              <w:ind w:left="419"/>
              <w:rPr>
                <w:b/>
                <w:sz w:val="24"/>
                <w:szCs w:val="24"/>
              </w:rPr>
              <w:pPrChange w:id="449" w:author="Nguyễn Đức Minh Trí" w:date="2021-05-28T22:31:00Z">
                <w:pPr>
                  <w:pStyle w:val="TableParagraph"/>
                  <w:framePr w:hSpace="180" w:wrap="around" w:vAnchor="text" w:hAnchor="margin" w:y="347"/>
                  <w:spacing w:before="119"/>
                  <w:ind w:left="419"/>
                </w:pPr>
              </w:pPrChange>
            </w:pPr>
            <w:proofErr w:type="spellStart"/>
            <w:r w:rsidRPr="00D635F6">
              <w:rPr>
                <w:b/>
                <w:sz w:val="24"/>
                <w:szCs w:val="24"/>
              </w:rPr>
              <w:t>Người</w:t>
            </w:r>
            <w:proofErr w:type="spellEnd"/>
            <w:r w:rsidRPr="00D635F6">
              <w:rPr>
                <w:b/>
                <w:sz w:val="24"/>
                <w:szCs w:val="24"/>
              </w:rPr>
              <w:t xml:space="preserve"> </w:t>
            </w:r>
            <w:proofErr w:type="spellStart"/>
            <w:r w:rsidRPr="00D635F6">
              <w:rPr>
                <w:b/>
                <w:sz w:val="24"/>
                <w:szCs w:val="24"/>
              </w:rPr>
              <w:t>dùng</w:t>
            </w:r>
            <w:proofErr w:type="spellEnd"/>
          </w:p>
        </w:tc>
        <w:tc>
          <w:tcPr>
            <w:tcW w:w="2610" w:type="dxa"/>
            <w:tcPrChange w:id="450" w:author="Nguyễn Đức Minh Trí" w:date="2021-05-28T22:55:00Z">
              <w:tcPr>
                <w:tcW w:w="2610" w:type="dxa"/>
              </w:tcPr>
            </w:tcPrChange>
          </w:tcPr>
          <w:p w14:paraId="3FF8EE4D" w14:textId="77777777" w:rsidR="00D635F6" w:rsidRPr="00D635F6" w:rsidRDefault="00D635F6" w:rsidP="00243FC7">
            <w:pPr>
              <w:pStyle w:val="TableParagraph"/>
              <w:spacing w:before="119" w:line="276" w:lineRule="auto"/>
              <w:ind w:left="435"/>
              <w:rPr>
                <w:b/>
                <w:sz w:val="24"/>
                <w:szCs w:val="24"/>
              </w:rPr>
              <w:pPrChange w:id="451" w:author="Nguyễn Đức Minh Trí" w:date="2021-05-28T22:31:00Z">
                <w:pPr>
                  <w:pStyle w:val="TableParagraph"/>
                  <w:framePr w:hSpace="180" w:wrap="around" w:vAnchor="text" w:hAnchor="margin" w:y="347"/>
                  <w:spacing w:before="119"/>
                  <w:ind w:left="435"/>
                </w:pPr>
              </w:pPrChange>
            </w:pPr>
            <w:proofErr w:type="spellStart"/>
            <w:r w:rsidRPr="00D635F6">
              <w:rPr>
                <w:b/>
                <w:sz w:val="24"/>
                <w:szCs w:val="24"/>
              </w:rPr>
              <w:t>Phần</w:t>
            </w:r>
            <w:proofErr w:type="spellEnd"/>
            <w:r w:rsidRPr="00D635F6">
              <w:rPr>
                <w:b/>
                <w:sz w:val="24"/>
                <w:szCs w:val="24"/>
              </w:rPr>
              <w:t xml:space="preserve"> </w:t>
            </w:r>
            <w:proofErr w:type="spellStart"/>
            <w:r w:rsidRPr="00D635F6">
              <w:rPr>
                <w:b/>
                <w:sz w:val="24"/>
                <w:szCs w:val="24"/>
              </w:rPr>
              <w:t>mềm</w:t>
            </w:r>
            <w:proofErr w:type="spellEnd"/>
          </w:p>
        </w:tc>
        <w:tc>
          <w:tcPr>
            <w:tcW w:w="1530" w:type="dxa"/>
            <w:tcPrChange w:id="452" w:author="Nguyễn Đức Minh Trí" w:date="2021-05-28T22:55:00Z">
              <w:tcPr>
                <w:tcW w:w="1255" w:type="dxa"/>
              </w:tcPr>
            </w:tcPrChange>
          </w:tcPr>
          <w:p w14:paraId="4BDAE87F" w14:textId="77777777" w:rsidR="00D635F6" w:rsidRPr="00D635F6" w:rsidRDefault="00D635F6" w:rsidP="00243FC7">
            <w:pPr>
              <w:pStyle w:val="TableParagraph"/>
              <w:spacing w:before="119" w:line="276" w:lineRule="auto"/>
              <w:ind w:left="175"/>
              <w:rPr>
                <w:b/>
                <w:sz w:val="24"/>
                <w:szCs w:val="24"/>
                <w:lang w:val="en-US"/>
              </w:rPr>
              <w:pPrChange w:id="453" w:author="Nguyễn Đức Minh Trí" w:date="2021-05-28T22:31:00Z">
                <w:pPr>
                  <w:pStyle w:val="TableParagraph"/>
                  <w:framePr w:hSpace="180" w:wrap="around" w:vAnchor="text" w:hAnchor="margin" w:y="347"/>
                  <w:spacing w:before="119"/>
                  <w:ind w:left="175"/>
                </w:pPr>
              </w:pPrChange>
            </w:pPr>
            <w:r w:rsidRPr="00D635F6">
              <w:rPr>
                <w:b/>
                <w:sz w:val="24"/>
                <w:szCs w:val="24"/>
              </w:rPr>
              <w:t xml:space="preserve">Ghi </w:t>
            </w:r>
            <w:proofErr w:type="spellStart"/>
            <w:r w:rsidRPr="00D635F6">
              <w:rPr>
                <w:b/>
                <w:sz w:val="24"/>
                <w:szCs w:val="24"/>
              </w:rPr>
              <w:t>chú</w:t>
            </w:r>
            <w:proofErr w:type="spellEnd"/>
          </w:p>
        </w:tc>
      </w:tr>
      <w:tr w:rsidR="00D635F6" w:rsidRPr="00D635F6" w14:paraId="4C1BA065" w14:textId="77777777" w:rsidTr="001A75D8">
        <w:trPr>
          <w:trHeight w:val="652"/>
          <w:trPrChange w:id="454" w:author="Nguyễn Đức Minh Trí" w:date="2021-05-28T22:55:00Z">
            <w:trPr>
              <w:trHeight w:val="652"/>
            </w:trPr>
          </w:trPrChange>
        </w:trPr>
        <w:tc>
          <w:tcPr>
            <w:tcW w:w="725" w:type="dxa"/>
            <w:tcPrChange w:id="455" w:author="Nguyễn Đức Minh Trí" w:date="2021-05-28T22:55:00Z">
              <w:tcPr>
                <w:tcW w:w="725" w:type="dxa"/>
              </w:tcPr>
            </w:tcPrChange>
          </w:tcPr>
          <w:p w14:paraId="779133C1" w14:textId="77777777" w:rsidR="00D635F6" w:rsidRPr="00D635F6" w:rsidRDefault="00D635F6" w:rsidP="00243FC7">
            <w:pPr>
              <w:pStyle w:val="TableParagraph"/>
              <w:spacing w:before="115" w:line="276" w:lineRule="auto"/>
              <w:ind w:left="57"/>
              <w:rPr>
                <w:sz w:val="24"/>
                <w:szCs w:val="24"/>
              </w:rPr>
              <w:pPrChange w:id="456" w:author="Nguyễn Đức Minh Trí" w:date="2021-05-28T22:31:00Z">
                <w:pPr>
                  <w:pStyle w:val="TableParagraph"/>
                  <w:framePr w:hSpace="180" w:wrap="around" w:vAnchor="text" w:hAnchor="margin" w:y="347"/>
                  <w:spacing w:before="115"/>
                  <w:ind w:left="57"/>
                </w:pPr>
              </w:pPrChange>
            </w:pPr>
            <w:r w:rsidRPr="00D635F6">
              <w:rPr>
                <w:sz w:val="24"/>
                <w:szCs w:val="24"/>
              </w:rPr>
              <w:t>1</w:t>
            </w:r>
          </w:p>
        </w:tc>
        <w:tc>
          <w:tcPr>
            <w:tcW w:w="1620" w:type="dxa"/>
            <w:tcPrChange w:id="457" w:author="Nguyễn Đức Minh Trí" w:date="2021-05-28T22:55:00Z">
              <w:tcPr>
                <w:tcW w:w="1620" w:type="dxa"/>
              </w:tcPr>
            </w:tcPrChange>
          </w:tcPr>
          <w:p w14:paraId="187B6468" w14:textId="36F0148C" w:rsidR="00D635F6" w:rsidRPr="00D635F6" w:rsidRDefault="00D635F6" w:rsidP="00243FC7">
            <w:pPr>
              <w:pStyle w:val="TableParagraph"/>
              <w:spacing w:before="115" w:line="276" w:lineRule="auto"/>
              <w:ind w:left="56" w:right="369"/>
              <w:rPr>
                <w:sz w:val="24"/>
                <w:szCs w:val="24"/>
              </w:rPr>
              <w:pPrChange w:id="458" w:author="Nguyễn Đức Minh Trí" w:date="2021-05-28T22:31:00Z">
                <w:pPr>
                  <w:pStyle w:val="TableParagraph"/>
                  <w:framePr w:hSpace="180" w:wrap="around" w:vAnchor="text" w:hAnchor="margin" w:y="347"/>
                  <w:spacing w:before="115"/>
                  <w:ind w:left="56" w:right="369"/>
                </w:pPr>
              </w:pPrChange>
            </w:pPr>
            <w:proofErr w:type="spellStart"/>
            <w:r w:rsidRPr="00D635F6">
              <w:rPr>
                <w:sz w:val="24"/>
                <w:szCs w:val="24"/>
              </w:rPr>
              <w:t>Nhận</w:t>
            </w:r>
            <w:proofErr w:type="spellEnd"/>
            <w:r w:rsidRPr="00D635F6">
              <w:rPr>
                <w:sz w:val="24"/>
                <w:szCs w:val="24"/>
              </w:rPr>
              <w:t xml:space="preserve"> </w:t>
            </w:r>
            <w:proofErr w:type="spellStart"/>
            <w:r w:rsidRPr="00D635F6">
              <w:rPr>
                <w:sz w:val="24"/>
                <w:szCs w:val="24"/>
              </w:rPr>
              <w:t>lịch</w:t>
            </w:r>
            <w:proofErr w:type="spellEnd"/>
            <w:r w:rsidRPr="00D635F6">
              <w:rPr>
                <w:sz w:val="24"/>
                <w:szCs w:val="24"/>
              </w:rPr>
              <w:t xml:space="preserve"> </w:t>
            </w:r>
            <w:proofErr w:type="spellStart"/>
            <w:r w:rsidRPr="00D635F6">
              <w:rPr>
                <w:sz w:val="24"/>
                <w:szCs w:val="24"/>
              </w:rPr>
              <w:t>chuyến</w:t>
            </w:r>
            <w:proofErr w:type="spellEnd"/>
            <w:r w:rsidRPr="00D635F6">
              <w:rPr>
                <w:sz w:val="24"/>
                <w:szCs w:val="24"/>
              </w:rPr>
              <w:t xml:space="preserve"> bay</w:t>
            </w:r>
          </w:p>
        </w:tc>
        <w:tc>
          <w:tcPr>
            <w:tcW w:w="2790" w:type="dxa"/>
            <w:tcPrChange w:id="459" w:author="Nguyễn Đức Minh Trí" w:date="2021-05-28T22:55:00Z">
              <w:tcPr>
                <w:tcW w:w="2790" w:type="dxa"/>
              </w:tcPr>
            </w:tcPrChange>
          </w:tcPr>
          <w:p w14:paraId="50C7B5D5" w14:textId="77777777" w:rsidR="00D635F6" w:rsidRPr="00D635F6" w:rsidRDefault="00D635F6" w:rsidP="00243FC7">
            <w:pPr>
              <w:pStyle w:val="TableParagraph"/>
              <w:spacing w:before="115" w:line="276" w:lineRule="auto"/>
              <w:ind w:left="56" w:right="292"/>
              <w:rPr>
                <w:sz w:val="24"/>
                <w:szCs w:val="24"/>
              </w:rPr>
              <w:pPrChange w:id="460" w:author="Nguyễn Đức Minh Trí" w:date="2021-05-28T22:31:00Z">
                <w:pPr>
                  <w:pStyle w:val="TableParagraph"/>
                  <w:framePr w:hSpace="180" w:wrap="around" w:vAnchor="text" w:hAnchor="margin" w:y="347"/>
                  <w:spacing w:before="115"/>
                  <w:ind w:left="56" w:right="292"/>
                </w:pPr>
              </w:pPrChange>
            </w:pPr>
            <w:r w:rsidRPr="00D635F6">
              <w:rPr>
                <w:sz w:val="24"/>
                <w:szCs w:val="24"/>
              </w:rPr>
              <w:t xml:space="preserve">Cung </w:t>
            </w:r>
            <w:proofErr w:type="spellStart"/>
            <w:r w:rsidRPr="00D635F6">
              <w:rPr>
                <w:sz w:val="24"/>
                <w:szCs w:val="24"/>
              </w:rPr>
              <w:t>cấp</w:t>
            </w:r>
            <w:proofErr w:type="spellEnd"/>
            <w:r w:rsidRPr="00D635F6">
              <w:rPr>
                <w:sz w:val="24"/>
                <w:szCs w:val="24"/>
              </w:rPr>
              <w:t xml:space="preserve"> thông tin theo BM1</w:t>
            </w:r>
          </w:p>
        </w:tc>
        <w:tc>
          <w:tcPr>
            <w:tcW w:w="2610" w:type="dxa"/>
            <w:tcPrChange w:id="461" w:author="Nguyễn Đức Minh Trí" w:date="2021-05-28T22:55:00Z">
              <w:tcPr>
                <w:tcW w:w="2610" w:type="dxa"/>
              </w:tcPr>
            </w:tcPrChange>
          </w:tcPr>
          <w:p w14:paraId="1897943B" w14:textId="77777777" w:rsidR="00D635F6" w:rsidRPr="00D635F6" w:rsidRDefault="00D635F6" w:rsidP="00243FC7">
            <w:pPr>
              <w:pStyle w:val="TableParagraph"/>
              <w:spacing w:before="115" w:line="276" w:lineRule="auto"/>
              <w:ind w:left="56" w:right="94"/>
              <w:rPr>
                <w:sz w:val="24"/>
                <w:szCs w:val="24"/>
              </w:rPr>
              <w:pPrChange w:id="462" w:author="Nguyễn Đức Minh Trí" w:date="2021-05-28T22:31:00Z">
                <w:pPr>
                  <w:pStyle w:val="TableParagraph"/>
                  <w:framePr w:hSpace="180" w:wrap="around" w:vAnchor="text" w:hAnchor="margin" w:y="347"/>
                  <w:spacing w:before="115"/>
                  <w:ind w:left="56" w:right="94"/>
                </w:pPr>
              </w:pPrChange>
            </w:pPr>
            <w:proofErr w:type="spellStart"/>
            <w:r w:rsidRPr="00D635F6">
              <w:rPr>
                <w:sz w:val="24"/>
                <w:szCs w:val="24"/>
              </w:rPr>
              <w:t>Kiểm</w:t>
            </w:r>
            <w:proofErr w:type="spellEnd"/>
            <w:r w:rsidRPr="00D635F6">
              <w:rPr>
                <w:sz w:val="24"/>
                <w:szCs w:val="24"/>
              </w:rPr>
              <w:t xml:space="preserve"> tra QĐ1 </w:t>
            </w:r>
            <w:proofErr w:type="spellStart"/>
            <w:r w:rsidRPr="00D635F6">
              <w:rPr>
                <w:sz w:val="24"/>
                <w:szCs w:val="24"/>
              </w:rPr>
              <w:t>và</w:t>
            </w:r>
            <w:proofErr w:type="spellEnd"/>
            <w:r w:rsidRPr="00D635F6">
              <w:rPr>
                <w:sz w:val="24"/>
                <w:szCs w:val="24"/>
              </w:rPr>
              <w:t xml:space="preserve"> ghi </w:t>
            </w:r>
            <w:proofErr w:type="spellStart"/>
            <w:r w:rsidRPr="00D635F6">
              <w:rPr>
                <w:sz w:val="24"/>
                <w:szCs w:val="24"/>
              </w:rPr>
              <w:t>nhận</w:t>
            </w:r>
            <w:proofErr w:type="spellEnd"/>
          </w:p>
        </w:tc>
        <w:tc>
          <w:tcPr>
            <w:tcW w:w="1530" w:type="dxa"/>
            <w:tcPrChange w:id="463" w:author="Nguyễn Đức Minh Trí" w:date="2021-05-28T22:55:00Z">
              <w:tcPr>
                <w:tcW w:w="1255" w:type="dxa"/>
              </w:tcPr>
            </w:tcPrChange>
          </w:tcPr>
          <w:p w14:paraId="0A1E6BD6" w14:textId="77777777" w:rsidR="00D635F6" w:rsidRPr="00D635F6" w:rsidRDefault="00D635F6" w:rsidP="00243FC7">
            <w:pPr>
              <w:pStyle w:val="TableParagraph"/>
              <w:spacing w:before="115" w:line="276" w:lineRule="auto"/>
              <w:ind w:left="55" w:right="250"/>
              <w:rPr>
                <w:sz w:val="24"/>
                <w:szCs w:val="24"/>
              </w:rPr>
              <w:pPrChange w:id="464" w:author="Nguyễn Đức Minh Trí" w:date="2021-05-28T22:31:00Z">
                <w:pPr>
                  <w:pStyle w:val="TableParagraph"/>
                  <w:framePr w:hSpace="180" w:wrap="around" w:vAnchor="text" w:hAnchor="margin" w:y="347"/>
                  <w:spacing w:before="115"/>
                  <w:ind w:left="55" w:right="250"/>
                </w:pPr>
              </w:pPrChange>
            </w:pPr>
            <w:proofErr w:type="spellStart"/>
            <w:r w:rsidRPr="00D635F6">
              <w:rPr>
                <w:sz w:val="24"/>
                <w:szCs w:val="24"/>
              </w:rPr>
              <w:t>Xóa,Cập</w:t>
            </w:r>
            <w:proofErr w:type="spellEnd"/>
            <w:r w:rsidRPr="00D635F6">
              <w:rPr>
                <w:sz w:val="24"/>
                <w:szCs w:val="24"/>
              </w:rPr>
              <w:t xml:space="preserve"> </w:t>
            </w:r>
            <w:proofErr w:type="spellStart"/>
            <w:r w:rsidRPr="00D635F6">
              <w:rPr>
                <w:sz w:val="24"/>
                <w:szCs w:val="24"/>
              </w:rPr>
              <w:t>nhật</w:t>
            </w:r>
            <w:proofErr w:type="spellEnd"/>
          </w:p>
        </w:tc>
      </w:tr>
      <w:tr w:rsidR="00D635F6" w:rsidRPr="00D635F6" w14:paraId="7BE949E9" w14:textId="77777777" w:rsidTr="001A75D8">
        <w:trPr>
          <w:trHeight w:val="655"/>
          <w:trPrChange w:id="465" w:author="Nguyễn Đức Minh Trí" w:date="2021-05-28T22:55:00Z">
            <w:trPr>
              <w:trHeight w:val="655"/>
            </w:trPr>
          </w:trPrChange>
        </w:trPr>
        <w:tc>
          <w:tcPr>
            <w:tcW w:w="725" w:type="dxa"/>
            <w:tcPrChange w:id="466" w:author="Nguyễn Đức Minh Trí" w:date="2021-05-28T22:55:00Z">
              <w:tcPr>
                <w:tcW w:w="725" w:type="dxa"/>
              </w:tcPr>
            </w:tcPrChange>
          </w:tcPr>
          <w:p w14:paraId="5AE5309C" w14:textId="57DAF491" w:rsidR="00D635F6" w:rsidRPr="00D635F6" w:rsidRDefault="00D635F6" w:rsidP="00243FC7">
            <w:pPr>
              <w:pStyle w:val="TableParagraph"/>
              <w:spacing w:before="115" w:line="276" w:lineRule="auto"/>
              <w:ind w:left="57"/>
              <w:rPr>
                <w:sz w:val="24"/>
                <w:szCs w:val="24"/>
              </w:rPr>
              <w:pPrChange w:id="467" w:author="Nguyễn Đức Minh Trí" w:date="2021-05-28T22:31:00Z">
                <w:pPr>
                  <w:pStyle w:val="TableParagraph"/>
                  <w:framePr w:hSpace="180" w:wrap="around" w:vAnchor="text" w:hAnchor="margin" w:y="347"/>
                  <w:spacing w:before="115"/>
                  <w:ind w:left="57"/>
                </w:pPr>
              </w:pPrChange>
            </w:pPr>
            <w:r w:rsidRPr="00D635F6">
              <w:rPr>
                <w:sz w:val="24"/>
                <w:szCs w:val="24"/>
              </w:rPr>
              <w:t>2</w:t>
            </w:r>
          </w:p>
        </w:tc>
        <w:tc>
          <w:tcPr>
            <w:tcW w:w="1620" w:type="dxa"/>
            <w:tcPrChange w:id="468" w:author="Nguyễn Đức Minh Trí" w:date="2021-05-28T22:55:00Z">
              <w:tcPr>
                <w:tcW w:w="1620" w:type="dxa"/>
              </w:tcPr>
            </w:tcPrChange>
          </w:tcPr>
          <w:p w14:paraId="2586BC6C" w14:textId="334AB57F" w:rsidR="00D635F6" w:rsidRPr="00D635F6" w:rsidRDefault="00D635F6" w:rsidP="00243FC7">
            <w:pPr>
              <w:pStyle w:val="TableParagraph"/>
              <w:spacing w:before="115" w:line="276" w:lineRule="auto"/>
              <w:ind w:left="56"/>
              <w:rPr>
                <w:sz w:val="24"/>
                <w:szCs w:val="24"/>
              </w:rPr>
              <w:pPrChange w:id="469" w:author="Nguyễn Đức Minh Trí" w:date="2021-05-28T22:31:00Z">
                <w:pPr>
                  <w:pStyle w:val="TableParagraph"/>
                  <w:framePr w:hSpace="180" w:wrap="around" w:vAnchor="text" w:hAnchor="margin" w:y="347"/>
                  <w:spacing w:before="115"/>
                  <w:ind w:left="56"/>
                </w:pPr>
              </w:pPrChange>
            </w:pPr>
            <w:proofErr w:type="spellStart"/>
            <w:r w:rsidRPr="00D635F6">
              <w:rPr>
                <w:sz w:val="24"/>
                <w:szCs w:val="24"/>
              </w:rPr>
              <w:t>Bán</w:t>
            </w:r>
            <w:proofErr w:type="spellEnd"/>
            <w:r w:rsidRPr="00D635F6">
              <w:rPr>
                <w:sz w:val="24"/>
                <w:szCs w:val="24"/>
              </w:rPr>
              <w:t xml:space="preserve"> </w:t>
            </w:r>
            <w:proofErr w:type="spellStart"/>
            <w:r w:rsidRPr="00D635F6">
              <w:rPr>
                <w:sz w:val="24"/>
                <w:szCs w:val="24"/>
              </w:rPr>
              <w:t>vé</w:t>
            </w:r>
            <w:proofErr w:type="spellEnd"/>
          </w:p>
        </w:tc>
        <w:tc>
          <w:tcPr>
            <w:tcW w:w="2790" w:type="dxa"/>
            <w:tcPrChange w:id="470" w:author="Nguyễn Đức Minh Trí" w:date="2021-05-28T22:55:00Z">
              <w:tcPr>
                <w:tcW w:w="2790" w:type="dxa"/>
              </w:tcPr>
            </w:tcPrChange>
          </w:tcPr>
          <w:p w14:paraId="3CF7365A" w14:textId="5EC3022D" w:rsidR="00D635F6" w:rsidRPr="00D635F6" w:rsidRDefault="00D635F6" w:rsidP="00243FC7">
            <w:pPr>
              <w:pStyle w:val="TableParagraph"/>
              <w:spacing w:before="115" w:line="276" w:lineRule="auto"/>
              <w:ind w:left="56" w:right="292"/>
              <w:rPr>
                <w:sz w:val="24"/>
                <w:szCs w:val="24"/>
              </w:rPr>
              <w:pPrChange w:id="471" w:author="Nguyễn Đức Minh Trí" w:date="2021-05-28T22:31:00Z">
                <w:pPr>
                  <w:pStyle w:val="TableParagraph"/>
                  <w:framePr w:hSpace="180" w:wrap="around" w:vAnchor="text" w:hAnchor="margin" w:y="347"/>
                  <w:spacing w:before="115"/>
                  <w:ind w:left="56" w:right="292"/>
                </w:pPr>
              </w:pPrChange>
            </w:pPr>
            <w:r w:rsidRPr="00D635F6">
              <w:rPr>
                <w:sz w:val="24"/>
                <w:szCs w:val="24"/>
              </w:rPr>
              <w:t xml:space="preserve">Cung </w:t>
            </w:r>
            <w:proofErr w:type="spellStart"/>
            <w:r w:rsidRPr="00D635F6">
              <w:rPr>
                <w:sz w:val="24"/>
                <w:szCs w:val="24"/>
              </w:rPr>
              <w:t>cấp</w:t>
            </w:r>
            <w:proofErr w:type="spellEnd"/>
            <w:r w:rsidRPr="00D635F6">
              <w:rPr>
                <w:sz w:val="24"/>
                <w:szCs w:val="24"/>
              </w:rPr>
              <w:t xml:space="preserve"> thông tin theo BM2</w:t>
            </w:r>
          </w:p>
        </w:tc>
        <w:tc>
          <w:tcPr>
            <w:tcW w:w="2610" w:type="dxa"/>
            <w:tcPrChange w:id="472" w:author="Nguyễn Đức Minh Trí" w:date="2021-05-28T22:55:00Z">
              <w:tcPr>
                <w:tcW w:w="2610" w:type="dxa"/>
              </w:tcPr>
            </w:tcPrChange>
          </w:tcPr>
          <w:p w14:paraId="72ED0098" w14:textId="77777777" w:rsidR="00D635F6" w:rsidRPr="00D635F6" w:rsidRDefault="00D635F6" w:rsidP="00243FC7">
            <w:pPr>
              <w:pStyle w:val="TableParagraph"/>
              <w:spacing w:before="115" w:line="276" w:lineRule="auto"/>
              <w:ind w:left="56" w:right="94"/>
              <w:rPr>
                <w:sz w:val="24"/>
                <w:szCs w:val="24"/>
              </w:rPr>
              <w:pPrChange w:id="473" w:author="Nguyễn Đức Minh Trí" w:date="2021-05-28T22:31:00Z">
                <w:pPr>
                  <w:pStyle w:val="TableParagraph"/>
                  <w:framePr w:hSpace="180" w:wrap="around" w:vAnchor="text" w:hAnchor="margin" w:y="347"/>
                  <w:spacing w:before="115"/>
                  <w:ind w:left="56" w:right="94"/>
                </w:pPr>
              </w:pPrChange>
            </w:pPr>
            <w:proofErr w:type="spellStart"/>
            <w:r w:rsidRPr="00D635F6">
              <w:rPr>
                <w:sz w:val="24"/>
                <w:szCs w:val="24"/>
              </w:rPr>
              <w:t>Kiểm</w:t>
            </w:r>
            <w:proofErr w:type="spellEnd"/>
            <w:r w:rsidRPr="00D635F6">
              <w:rPr>
                <w:sz w:val="24"/>
                <w:szCs w:val="24"/>
              </w:rPr>
              <w:t xml:space="preserve"> tra QĐ2 </w:t>
            </w:r>
            <w:proofErr w:type="spellStart"/>
            <w:r w:rsidRPr="00D635F6">
              <w:rPr>
                <w:sz w:val="24"/>
                <w:szCs w:val="24"/>
              </w:rPr>
              <w:t>và</w:t>
            </w:r>
            <w:proofErr w:type="spellEnd"/>
            <w:r w:rsidRPr="00D635F6">
              <w:rPr>
                <w:sz w:val="24"/>
                <w:szCs w:val="24"/>
              </w:rPr>
              <w:t xml:space="preserve"> ghi </w:t>
            </w:r>
            <w:proofErr w:type="spellStart"/>
            <w:r w:rsidRPr="00D635F6">
              <w:rPr>
                <w:sz w:val="24"/>
                <w:szCs w:val="24"/>
              </w:rPr>
              <w:t>nhận</w:t>
            </w:r>
            <w:proofErr w:type="spellEnd"/>
          </w:p>
        </w:tc>
        <w:tc>
          <w:tcPr>
            <w:tcW w:w="1530" w:type="dxa"/>
            <w:tcPrChange w:id="474" w:author="Nguyễn Đức Minh Trí" w:date="2021-05-28T22:55:00Z">
              <w:tcPr>
                <w:tcW w:w="1255" w:type="dxa"/>
              </w:tcPr>
            </w:tcPrChange>
          </w:tcPr>
          <w:p w14:paraId="093CC8A0" w14:textId="77777777" w:rsidR="00D635F6" w:rsidRPr="00D635F6" w:rsidRDefault="00D635F6" w:rsidP="00243FC7">
            <w:pPr>
              <w:pStyle w:val="TableParagraph"/>
              <w:spacing w:before="115" w:line="276" w:lineRule="auto"/>
              <w:ind w:left="55" w:right="205"/>
              <w:rPr>
                <w:sz w:val="24"/>
                <w:szCs w:val="24"/>
              </w:rPr>
              <w:pPrChange w:id="475" w:author="Nguyễn Đức Minh Trí" w:date="2021-05-28T22:31:00Z">
                <w:pPr>
                  <w:pStyle w:val="TableParagraph"/>
                  <w:framePr w:hSpace="180" w:wrap="around" w:vAnchor="text" w:hAnchor="margin" w:y="347"/>
                  <w:spacing w:before="115"/>
                  <w:ind w:left="55" w:right="205"/>
                </w:pPr>
              </w:pPrChange>
            </w:pPr>
            <w:proofErr w:type="spellStart"/>
            <w:r w:rsidRPr="00D635F6">
              <w:rPr>
                <w:sz w:val="24"/>
                <w:szCs w:val="24"/>
              </w:rPr>
              <w:t>Xóa</w:t>
            </w:r>
            <w:proofErr w:type="spellEnd"/>
            <w:r w:rsidRPr="00D635F6">
              <w:rPr>
                <w:sz w:val="24"/>
                <w:szCs w:val="24"/>
              </w:rPr>
              <w:t xml:space="preserve">, </w:t>
            </w:r>
            <w:proofErr w:type="spellStart"/>
            <w:r w:rsidRPr="00D635F6">
              <w:rPr>
                <w:sz w:val="24"/>
                <w:szCs w:val="24"/>
              </w:rPr>
              <w:t>Cập</w:t>
            </w:r>
            <w:proofErr w:type="spellEnd"/>
            <w:r w:rsidRPr="00D635F6">
              <w:rPr>
                <w:sz w:val="24"/>
                <w:szCs w:val="24"/>
              </w:rPr>
              <w:t xml:space="preserve"> </w:t>
            </w:r>
            <w:proofErr w:type="spellStart"/>
            <w:r w:rsidRPr="00D635F6">
              <w:rPr>
                <w:sz w:val="24"/>
                <w:szCs w:val="24"/>
              </w:rPr>
              <w:t>nhật</w:t>
            </w:r>
            <w:proofErr w:type="spellEnd"/>
          </w:p>
        </w:tc>
      </w:tr>
      <w:tr w:rsidR="00D635F6" w:rsidRPr="00D635F6" w14:paraId="18C81AEE" w14:textId="77777777" w:rsidTr="001A75D8">
        <w:trPr>
          <w:trHeight w:val="654"/>
          <w:trPrChange w:id="476" w:author="Nguyễn Đức Minh Trí" w:date="2021-05-28T22:55:00Z">
            <w:trPr>
              <w:trHeight w:val="654"/>
            </w:trPr>
          </w:trPrChange>
        </w:trPr>
        <w:tc>
          <w:tcPr>
            <w:tcW w:w="725" w:type="dxa"/>
            <w:tcPrChange w:id="477" w:author="Nguyễn Đức Minh Trí" w:date="2021-05-28T22:55:00Z">
              <w:tcPr>
                <w:tcW w:w="725" w:type="dxa"/>
              </w:tcPr>
            </w:tcPrChange>
          </w:tcPr>
          <w:p w14:paraId="3FC55ACB" w14:textId="077C5394" w:rsidR="00D635F6" w:rsidRPr="00D635F6" w:rsidRDefault="00D635F6" w:rsidP="00243FC7">
            <w:pPr>
              <w:pStyle w:val="TableParagraph"/>
              <w:spacing w:before="115" w:line="276" w:lineRule="auto"/>
              <w:ind w:left="57"/>
              <w:rPr>
                <w:sz w:val="24"/>
                <w:szCs w:val="24"/>
              </w:rPr>
              <w:pPrChange w:id="478" w:author="Nguyễn Đức Minh Trí" w:date="2021-05-28T22:31:00Z">
                <w:pPr>
                  <w:pStyle w:val="TableParagraph"/>
                  <w:framePr w:hSpace="180" w:wrap="around" w:vAnchor="text" w:hAnchor="margin" w:y="347"/>
                  <w:spacing w:before="115"/>
                  <w:ind w:left="57"/>
                </w:pPr>
              </w:pPrChange>
            </w:pPr>
            <w:r w:rsidRPr="00D635F6">
              <w:rPr>
                <w:sz w:val="24"/>
                <w:szCs w:val="24"/>
              </w:rPr>
              <w:t>3</w:t>
            </w:r>
          </w:p>
        </w:tc>
        <w:tc>
          <w:tcPr>
            <w:tcW w:w="1620" w:type="dxa"/>
            <w:tcPrChange w:id="479" w:author="Nguyễn Đức Minh Trí" w:date="2021-05-28T22:55:00Z">
              <w:tcPr>
                <w:tcW w:w="1620" w:type="dxa"/>
              </w:tcPr>
            </w:tcPrChange>
          </w:tcPr>
          <w:p w14:paraId="1138EDFF" w14:textId="04619FEA" w:rsidR="00D635F6" w:rsidRPr="00D635F6" w:rsidRDefault="00D635F6" w:rsidP="00243FC7">
            <w:pPr>
              <w:pStyle w:val="TableParagraph"/>
              <w:spacing w:before="115" w:line="276" w:lineRule="auto"/>
              <w:ind w:left="56"/>
              <w:rPr>
                <w:sz w:val="24"/>
                <w:szCs w:val="24"/>
              </w:rPr>
              <w:pPrChange w:id="480" w:author="Nguyễn Đức Minh Trí" w:date="2021-05-28T22:31:00Z">
                <w:pPr>
                  <w:pStyle w:val="TableParagraph"/>
                  <w:framePr w:hSpace="180" w:wrap="around" w:vAnchor="text" w:hAnchor="margin" w:y="347"/>
                  <w:spacing w:before="115"/>
                  <w:ind w:left="56"/>
                </w:pPr>
              </w:pPrChange>
            </w:pPr>
            <w:r w:rsidRPr="00D635F6">
              <w:rPr>
                <w:sz w:val="24"/>
                <w:szCs w:val="24"/>
              </w:rPr>
              <w:t xml:space="preserve">Ghi </w:t>
            </w:r>
            <w:proofErr w:type="spellStart"/>
            <w:r w:rsidRPr="00D635F6">
              <w:rPr>
                <w:sz w:val="24"/>
                <w:szCs w:val="24"/>
              </w:rPr>
              <w:t>nhận</w:t>
            </w:r>
            <w:proofErr w:type="spellEnd"/>
            <w:r w:rsidRPr="00D635F6">
              <w:rPr>
                <w:sz w:val="24"/>
                <w:szCs w:val="24"/>
              </w:rPr>
              <w:t xml:space="preserve"> </w:t>
            </w:r>
            <w:proofErr w:type="spellStart"/>
            <w:r w:rsidRPr="00D635F6">
              <w:rPr>
                <w:sz w:val="24"/>
                <w:szCs w:val="24"/>
              </w:rPr>
              <w:t>đặt</w:t>
            </w:r>
            <w:proofErr w:type="spellEnd"/>
            <w:r w:rsidRPr="00D635F6">
              <w:rPr>
                <w:sz w:val="24"/>
                <w:szCs w:val="24"/>
              </w:rPr>
              <w:t xml:space="preserve"> </w:t>
            </w:r>
            <w:proofErr w:type="spellStart"/>
            <w:r w:rsidRPr="00D635F6">
              <w:rPr>
                <w:sz w:val="24"/>
                <w:szCs w:val="24"/>
              </w:rPr>
              <w:t>vé</w:t>
            </w:r>
            <w:proofErr w:type="spellEnd"/>
          </w:p>
        </w:tc>
        <w:tc>
          <w:tcPr>
            <w:tcW w:w="2790" w:type="dxa"/>
            <w:tcPrChange w:id="481" w:author="Nguyễn Đức Minh Trí" w:date="2021-05-28T22:55:00Z">
              <w:tcPr>
                <w:tcW w:w="2790" w:type="dxa"/>
              </w:tcPr>
            </w:tcPrChange>
          </w:tcPr>
          <w:p w14:paraId="500F17B8" w14:textId="77777777" w:rsidR="00D635F6" w:rsidRPr="00D635F6" w:rsidRDefault="00D635F6" w:rsidP="00243FC7">
            <w:pPr>
              <w:pStyle w:val="TableParagraph"/>
              <w:spacing w:before="115" w:line="276" w:lineRule="auto"/>
              <w:ind w:left="56" w:right="292"/>
              <w:rPr>
                <w:sz w:val="24"/>
                <w:szCs w:val="24"/>
              </w:rPr>
              <w:pPrChange w:id="482" w:author="Nguyễn Đức Minh Trí" w:date="2021-05-28T22:31:00Z">
                <w:pPr>
                  <w:pStyle w:val="TableParagraph"/>
                  <w:framePr w:hSpace="180" w:wrap="around" w:vAnchor="text" w:hAnchor="margin" w:y="347"/>
                  <w:spacing w:before="115"/>
                  <w:ind w:left="56" w:right="292"/>
                </w:pPr>
              </w:pPrChange>
            </w:pPr>
            <w:r w:rsidRPr="00D635F6">
              <w:rPr>
                <w:sz w:val="24"/>
                <w:szCs w:val="24"/>
              </w:rPr>
              <w:t xml:space="preserve">Cung </w:t>
            </w:r>
            <w:proofErr w:type="spellStart"/>
            <w:r w:rsidRPr="00D635F6">
              <w:rPr>
                <w:sz w:val="24"/>
                <w:szCs w:val="24"/>
              </w:rPr>
              <w:t>cấp</w:t>
            </w:r>
            <w:proofErr w:type="spellEnd"/>
            <w:r w:rsidRPr="00D635F6">
              <w:rPr>
                <w:sz w:val="24"/>
                <w:szCs w:val="24"/>
              </w:rPr>
              <w:t xml:space="preserve"> thông tin theo BM3</w:t>
            </w:r>
          </w:p>
        </w:tc>
        <w:tc>
          <w:tcPr>
            <w:tcW w:w="2610" w:type="dxa"/>
            <w:tcPrChange w:id="483" w:author="Nguyễn Đức Minh Trí" w:date="2021-05-28T22:55:00Z">
              <w:tcPr>
                <w:tcW w:w="2610" w:type="dxa"/>
              </w:tcPr>
            </w:tcPrChange>
          </w:tcPr>
          <w:p w14:paraId="6E0DBDA4" w14:textId="77777777" w:rsidR="00D635F6" w:rsidRPr="00D635F6" w:rsidRDefault="00D635F6" w:rsidP="00243FC7">
            <w:pPr>
              <w:pStyle w:val="TableParagraph"/>
              <w:spacing w:before="115" w:line="276" w:lineRule="auto"/>
              <w:ind w:left="56" w:right="94"/>
              <w:rPr>
                <w:sz w:val="24"/>
                <w:szCs w:val="24"/>
              </w:rPr>
              <w:pPrChange w:id="484" w:author="Nguyễn Đức Minh Trí" w:date="2021-05-28T22:31:00Z">
                <w:pPr>
                  <w:pStyle w:val="TableParagraph"/>
                  <w:framePr w:hSpace="180" w:wrap="around" w:vAnchor="text" w:hAnchor="margin" w:y="347"/>
                  <w:spacing w:before="115"/>
                  <w:ind w:left="56" w:right="94"/>
                </w:pPr>
              </w:pPrChange>
            </w:pPr>
            <w:proofErr w:type="spellStart"/>
            <w:r w:rsidRPr="00D635F6">
              <w:rPr>
                <w:sz w:val="24"/>
                <w:szCs w:val="24"/>
              </w:rPr>
              <w:t>Kiểm</w:t>
            </w:r>
            <w:proofErr w:type="spellEnd"/>
            <w:r w:rsidRPr="00D635F6">
              <w:rPr>
                <w:sz w:val="24"/>
                <w:szCs w:val="24"/>
              </w:rPr>
              <w:t xml:space="preserve"> tra QĐ3 </w:t>
            </w:r>
            <w:proofErr w:type="spellStart"/>
            <w:r w:rsidRPr="00D635F6">
              <w:rPr>
                <w:sz w:val="24"/>
                <w:szCs w:val="24"/>
              </w:rPr>
              <w:t>và</w:t>
            </w:r>
            <w:proofErr w:type="spellEnd"/>
            <w:r w:rsidRPr="00D635F6">
              <w:rPr>
                <w:sz w:val="24"/>
                <w:szCs w:val="24"/>
              </w:rPr>
              <w:t xml:space="preserve"> ghi </w:t>
            </w:r>
            <w:proofErr w:type="spellStart"/>
            <w:r w:rsidRPr="00D635F6">
              <w:rPr>
                <w:sz w:val="24"/>
                <w:szCs w:val="24"/>
              </w:rPr>
              <w:t>nhận</w:t>
            </w:r>
            <w:proofErr w:type="spellEnd"/>
          </w:p>
        </w:tc>
        <w:tc>
          <w:tcPr>
            <w:tcW w:w="1530" w:type="dxa"/>
            <w:tcPrChange w:id="485" w:author="Nguyễn Đức Minh Trí" w:date="2021-05-28T22:55:00Z">
              <w:tcPr>
                <w:tcW w:w="1255" w:type="dxa"/>
              </w:tcPr>
            </w:tcPrChange>
          </w:tcPr>
          <w:p w14:paraId="20312794" w14:textId="77777777" w:rsidR="00D635F6" w:rsidRPr="00D635F6" w:rsidRDefault="00D635F6" w:rsidP="00243FC7">
            <w:pPr>
              <w:pStyle w:val="TableParagraph"/>
              <w:spacing w:before="115" w:line="276" w:lineRule="auto"/>
              <w:ind w:left="55" w:right="205"/>
              <w:rPr>
                <w:sz w:val="24"/>
                <w:szCs w:val="24"/>
              </w:rPr>
              <w:pPrChange w:id="486" w:author="Nguyễn Đức Minh Trí" w:date="2021-05-28T22:31:00Z">
                <w:pPr>
                  <w:pStyle w:val="TableParagraph"/>
                  <w:framePr w:hSpace="180" w:wrap="around" w:vAnchor="text" w:hAnchor="margin" w:y="347"/>
                  <w:spacing w:before="115"/>
                  <w:ind w:left="55" w:right="205"/>
                </w:pPr>
              </w:pPrChange>
            </w:pPr>
            <w:proofErr w:type="spellStart"/>
            <w:r w:rsidRPr="00D635F6">
              <w:rPr>
                <w:sz w:val="24"/>
                <w:szCs w:val="24"/>
              </w:rPr>
              <w:t>Xóa</w:t>
            </w:r>
            <w:proofErr w:type="spellEnd"/>
            <w:r w:rsidRPr="00D635F6">
              <w:rPr>
                <w:sz w:val="24"/>
                <w:szCs w:val="24"/>
              </w:rPr>
              <w:t xml:space="preserve">, </w:t>
            </w:r>
            <w:proofErr w:type="spellStart"/>
            <w:r w:rsidRPr="00D635F6">
              <w:rPr>
                <w:sz w:val="24"/>
                <w:szCs w:val="24"/>
              </w:rPr>
              <w:t>Cập</w:t>
            </w:r>
            <w:proofErr w:type="spellEnd"/>
            <w:r w:rsidRPr="00D635F6">
              <w:rPr>
                <w:sz w:val="24"/>
                <w:szCs w:val="24"/>
              </w:rPr>
              <w:t xml:space="preserve"> </w:t>
            </w:r>
            <w:proofErr w:type="spellStart"/>
            <w:r w:rsidRPr="00D635F6">
              <w:rPr>
                <w:sz w:val="24"/>
                <w:szCs w:val="24"/>
              </w:rPr>
              <w:t>nhật</w:t>
            </w:r>
            <w:proofErr w:type="spellEnd"/>
          </w:p>
        </w:tc>
      </w:tr>
      <w:tr w:rsidR="00D635F6" w:rsidRPr="00D635F6" w14:paraId="2167B893" w14:textId="77777777" w:rsidTr="001A75D8">
        <w:trPr>
          <w:trHeight w:val="652"/>
          <w:trPrChange w:id="487" w:author="Nguyễn Đức Minh Trí" w:date="2021-05-28T22:55:00Z">
            <w:trPr>
              <w:trHeight w:val="652"/>
            </w:trPr>
          </w:trPrChange>
        </w:trPr>
        <w:tc>
          <w:tcPr>
            <w:tcW w:w="725" w:type="dxa"/>
            <w:tcPrChange w:id="488" w:author="Nguyễn Đức Minh Trí" w:date="2021-05-28T22:55:00Z">
              <w:tcPr>
                <w:tcW w:w="725" w:type="dxa"/>
              </w:tcPr>
            </w:tcPrChange>
          </w:tcPr>
          <w:p w14:paraId="4FBDDED9" w14:textId="70F9975D" w:rsidR="00D635F6" w:rsidRPr="00D635F6" w:rsidRDefault="00D635F6" w:rsidP="00243FC7">
            <w:pPr>
              <w:pStyle w:val="TableParagraph"/>
              <w:spacing w:before="115" w:line="276" w:lineRule="auto"/>
              <w:ind w:left="57"/>
              <w:rPr>
                <w:sz w:val="24"/>
                <w:szCs w:val="24"/>
              </w:rPr>
              <w:pPrChange w:id="489" w:author="Nguyễn Đức Minh Trí" w:date="2021-05-28T22:31:00Z">
                <w:pPr>
                  <w:pStyle w:val="TableParagraph"/>
                  <w:framePr w:hSpace="180" w:wrap="around" w:vAnchor="text" w:hAnchor="margin" w:y="347"/>
                  <w:spacing w:before="115"/>
                  <w:ind w:left="57"/>
                </w:pPr>
              </w:pPrChange>
            </w:pPr>
            <w:r w:rsidRPr="00D635F6">
              <w:rPr>
                <w:sz w:val="24"/>
                <w:szCs w:val="24"/>
              </w:rPr>
              <w:t>4</w:t>
            </w:r>
          </w:p>
        </w:tc>
        <w:tc>
          <w:tcPr>
            <w:tcW w:w="1620" w:type="dxa"/>
            <w:tcPrChange w:id="490" w:author="Nguyễn Đức Minh Trí" w:date="2021-05-28T22:55:00Z">
              <w:tcPr>
                <w:tcW w:w="1620" w:type="dxa"/>
              </w:tcPr>
            </w:tcPrChange>
          </w:tcPr>
          <w:p w14:paraId="421B0220" w14:textId="240986F9" w:rsidR="00D635F6" w:rsidRPr="00D635F6" w:rsidRDefault="00D635F6" w:rsidP="00243FC7">
            <w:pPr>
              <w:pStyle w:val="TableParagraph"/>
              <w:spacing w:before="115" w:line="276" w:lineRule="auto"/>
              <w:ind w:left="56"/>
              <w:rPr>
                <w:sz w:val="24"/>
                <w:szCs w:val="24"/>
              </w:rPr>
              <w:pPrChange w:id="491" w:author="Nguyễn Đức Minh Trí" w:date="2021-05-28T22:31:00Z">
                <w:pPr>
                  <w:pStyle w:val="TableParagraph"/>
                  <w:framePr w:hSpace="180" w:wrap="around" w:vAnchor="text" w:hAnchor="margin" w:y="347"/>
                  <w:spacing w:before="115"/>
                  <w:ind w:left="56"/>
                </w:pPr>
              </w:pPrChange>
            </w:pPr>
            <w:r w:rsidRPr="00D635F6">
              <w:rPr>
                <w:sz w:val="24"/>
                <w:szCs w:val="24"/>
              </w:rPr>
              <w:t xml:space="preserve">Tra </w:t>
            </w:r>
            <w:proofErr w:type="spellStart"/>
            <w:r w:rsidRPr="00D635F6">
              <w:rPr>
                <w:sz w:val="24"/>
                <w:szCs w:val="24"/>
              </w:rPr>
              <w:t>cứu</w:t>
            </w:r>
            <w:proofErr w:type="spellEnd"/>
            <w:r w:rsidRPr="00D635F6">
              <w:rPr>
                <w:sz w:val="24"/>
                <w:szCs w:val="24"/>
              </w:rPr>
              <w:t xml:space="preserve"> </w:t>
            </w:r>
            <w:proofErr w:type="spellStart"/>
            <w:r w:rsidRPr="00D635F6">
              <w:rPr>
                <w:sz w:val="24"/>
                <w:szCs w:val="24"/>
              </w:rPr>
              <w:t>chuyến</w:t>
            </w:r>
            <w:proofErr w:type="spellEnd"/>
            <w:r w:rsidRPr="00D635F6">
              <w:rPr>
                <w:sz w:val="24"/>
                <w:szCs w:val="24"/>
              </w:rPr>
              <w:t xml:space="preserve"> bay</w:t>
            </w:r>
          </w:p>
        </w:tc>
        <w:tc>
          <w:tcPr>
            <w:tcW w:w="2790" w:type="dxa"/>
            <w:tcPrChange w:id="492" w:author="Nguyễn Đức Minh Trí" w:date="2021-05-28T22:55:00Z">
              <w:tcPr>
                <w:tcW w:w="2790" w:type="dxa"/>
              </w:tcPr>
            </w:tcPrChange>
          </w:tcPr>
          <w:p w14:paraId="212D508E" w14:textId="77777777" w:rsidR="00D635F6" w:rsidRPr="00D635F6" w:rsidRDefault="00D635F6" w:rsidP="00243FC7">
            <w:pPr>
              <w:pStyle w:val="TableParagraph"/>
              <w:spacing w:before="115" w:line="276" w:lineRule="auto"/>
              <w:ind w:left="56" w:right="87"/>
              <w:rPr>
                <w:sz w:val="24"/>
                <w:szCs w:val="24"/>
              </w:rPr>
              <w:pPrChange w:id="493" w:author="Nguyễn Đức Minh Trí" w:date="2021-05-28T22:31:00Z">
                <w:pPr>
                  <w:pStyle w:val="TableParagraph"/>
                  <w:framePr w:hSpace="180" w:wrap="around" w:vAnchor="text" w:hAnchor="margin" w:y="347"/>
                  <w:spacing w:before="115"/>
                  <w:ind w:left="56" w:right="87"/>
                </w:pPr>
              </w:pPrChange>
            </w:pPr>
            <w:r w:rsidRPr="00D635F6">
              <w:rPr>
                <w:sz w:val="24"/>
                <w:szCs w:val="24"/>
              </w:rPr>
              <w:t xml:space="preserve">Cung </w:t>
            </w:r>
            <w:proofErr w:type="spellStart"/>
            <w:r w:rsidRPr="00D635F6">
              <w:rPr>
                <w:sz w:val="24"/>
                <w:szCs w:val="24"/>
              </w:rPr>
              <w:t>cấp</w:t>
            </w:r>
            <w:proofErr w:type="spellEnd"/>
            <w:r w:rsidRPr="00D635F6">
              <w:rPr>
                <w:sz w:val="24"/>
                <w:szCs w:val="24"/>
              </w:rPr>
              <w:t xml:space="preserve"> sân bay </w:t>
            </w:r>
            <w:proofErr w:type="spellStart"/>
            <w:r w:rsidRPr="00D635F6">
              <w:rPr>
                <w:sz w:val="24"/>
                <w:szCs w:val="24"/>
              </w:rPr>
              <w:t>đến</w:t>
            </w:r>
            <w:proofErr w:type="spellEnd"/>
            <w:r w:rsidRPr="00D635F6">
              <w:rPr>
                <w:sz w:val="24"/>
                <w:szCs w:val="24"/>
              </w:rPr>
              <w:t xml:space="preserve"> hay </w:t>
            </w:r>
            <w:proofErr w:type="spellStart"/>
            <w:r w:rsidRPr="00D635F6">
              <w:rPr>
                <w:sz w:val="24"/>
                <w:szCs w:val="24"/>
              </w:rPr>
              <w:t>thời</w:t>
            </w:r>
            <w:proofErr w:type="spellEnd"/>
            <w:r w:rsidRPr="00D635F6">
              <w:rPr>
                <w:sz w:val="24"/>
                <w:szCs w:val="24"/>
              </w:rPr>
              <w:t xml:space="preserve"> gian</w:t>
            </w:r>
          </w:p>
        </w:tc>
        <w:tc>
          <w:tcPr>
            <w:tcW w:w="2610" w:type="dxa"/>
            <w:tcPrChange w:id="494" w:author="Nguyễn Đức Minh Trí" w:date="2021-05-28T22:55:00Z">
              <w:tcPr>
                <w:tcW w:w="2610" w:type="dxa"/>
              </w:tcPr>
            </w:tcPrChange>
          </w:tcPr>
          <w:p w14:paraId="627823A3" w14:textId="77777777" w:rsidR="00D635F6" w:rsidRPr="00D635F6" w:rsidRDefault="00D635F6" w:rsidP="00243FC7">
            <w:pPr>
              <w:pStyle w:val="TableParagraph"/>
              <w:spacing w:before="115" w:line="276" w:lineRule="auto"/>
              <w:ind w:left="56" w:right="389"/>
              <w:rPr>
                <w:sz w:val="24"/>
                <w:szCs w:val="24"/>
              </w:rPr>
              <w:pPrChange w:id="495" w:author="Nguyễn Đức Minh Trí" w:date="2021-05-28T22:31:00Z">
                <w:pPr>
                  <w:pStyle w:val="TableParagraph"/>
                  <w:framePr w:hSpace="180" w:wrap="around" w:vAnchor="text" w:hAnchor="margin" w:y="347"/>
                  <w:spacing w:before="115"/>
                  <w:ind w:left="56" w:right="389"/>
                </w:pPr>
              </w:pPrChange>
            </w:pPr>
            <w:proofErr w:type="spellStart"/>
            <w:r w:rsidRPr="00D635F6">
              <w:rPr>
                <w:sz w:val="24"/>
                <w:szCs w:val="24"/>
              </w:rPr>
              <w:t>Tìm</w:t>
            </w:r>
            <w:proofErr w:type="spellEnd"/>
            <w:r w:rsidRPr="00D635F6">
              <w:rPr>
                <w:sz w:val="24"/>
                <w:szCs w:val="24"/>
              </w:rPr>
              <w:t xml:space="preserve"> </w:t>
            </w:r>
            <w:proofErr w:type="spellStart"/>
            <w:r w:rsidRPr="00D635F6">
              <w:rPr>
                <w:sz w:val="24"/>
                <w:szCs w:val="24"/>
              </w:rPr>
              <w:t>và</w:t>
            </w:r>
            <w:proofErr w:type="spellEnd"/>
            <w:r w:rsidRPr="00D635F6">
              <w:rPr>
                <w:sz w:val="24"/>
                <w:szCs w:val="24"/>
              </w:rPr>
              <w:t xml:space="preserve"> </w:t>
            </w:r>
            <w:proofErr w:type="spellStart"/>
            <w:r w:rsidRPr="00D635F6">
              <w:rPr>
                <w:sz w:val="24"/>
                <w:szCs w:val="24"/>
              </w:rPr>
              <w:t>xuất</w:t>
            </w:r>
            <w:proofErr w:type="spellEnd"/>
            <w:r w:rsidRPr="00D635F6">
              <w:rPr>
                <w:sz w:val="24"/>
                <w:szCs w:val="24"/>
              </w:rPr>
              <w:t xml:space="preserve"> theo BM4</w:t>
            </w:r>
          </w:p>
        </w:tc>
        <w:tc>
          <w:tcPr>
            <w:tcW w:w="1530" w:type="dxa"/>
            <w:tcPrChange w:id="496" w:author="Nguyễn Đức Minh Trí" w:date="2021-05-28T22:55:00Z">
              <w:tcPr>
                <w:tcW w:w="1255" w:type="dxa"/>
              </w:tcPr>
            </w:tcPrChange>
          </w:tcPr>
          <w:p w14:paraId="35FC0C11" w14:textId="77777777" w:rsidR="00D635F6" w:rsidRPr="00D635F6" w:rsidRDefault="00D635F6" w:rsidP="00243FC7">
            <w:pPr>
              <w:pStyle w:val="TableParagraph"/>
              <w:spacing w:line="276" w:lineRule="auto"/>
              <w:rPr>
                <w:sz w:val="24"/>
                <w:szCs w:val="24"/>
              </w:rPr>
              <w:pPrChange w:id="497" w:author="Nguyễn Đức Minh Trí" w:date="2021-05-28T22:31:00Z">
                <w:pPr>
                  <w:pStyle w:val="TableParagraph"/>
                  <w:framePr w:hSpace="180" w:wrap="around" w:vAnchor="text" w:hAnchor="margin" w:y="347"/>
                </w:pPr>
              </w:pPrChange>
            </w:pPr>
          </w:p>
        </w:tc>
      </w:tr>
      <w:tr w:rsidR="00D635F6" w:rsidRPr="00D635F6" w14:paraId="2475A72D" w14:textId="77777777" w:rsidTr="001A75D8">
        <w:trPr>
          <w:trHeight w:val="655"/>
          <w:trPrChange w:id="498" w:author="Nguyễn Đức Minh Trí" w:date="2021-05-28T22:55:00Z">
            <w:trPr>
              <w:trHeight w:val="655"/>
            </w:trPr>
          </w:trPrChange>
        </w:trPr>
        <w:tc>
          <w:tcPr>
            <w:tcW w:w="725" w:type="dxa"/>
            <w:tcPrChange w:id="499" w:author="Nguyễn Đức Minh Trí" w:date="2021-05-28T22:55:00Z">
              <w:tcPr>
                <w:tcW w:w="725" w:type="dxa"/>
              </w:tcPr>
            </w:tcPrChange>
          </w:tcPr>
          <w:p w14:paraId="2320B56C" w14:textId="02387278" w:rsidR="00D635F6" w:rsidRPr="00D635F6" w:rsidRDefault="00D635F6" w:rsidP="00243FC7">
            <w:pPr>
              <w:pStyle w:val="TableParagraph"/>
              <w:spacing w:before="115" w:line="276" w:lineRule="auto"/>
              <w:ind w:left="57"/>
              <w:rPr>
                <w:sz w:val="24"/>
                <w:szCs w:val="24"/>
              </w:rPr>
              <w:pPrChange w:id="500" w:author="Nguyễn Đức Minh Trí" w:date="2021-05-28T22:31:00Z">
                <w:pPr>
                  <w:pStyle w:val="TableParagraph"/>
                  <w:framePr w:hSpace="180" w:wrap="around" w:vAnchor="text" w:hAnchor="margin" w:y="347"/>
                  <w:spacing w:before="115"/>
                  <w:ind w:left="57"/>
                </w:pPr>
              </w:pPrChange>
            </w:pPr>
            <w:r w:rsidRPr="00D635F6">
              <w:rPr>
                <w:sz w:val="24"/>
                <w:szCs w:val="24"/>
              </w:rPr>
              <w:t>5</w:t>
            </w:r>
          </w:p>
        </w:tc>
        <w:tc>
          <w:tcPr>
            <w:tcW w:w="1620" w:type="dxa"/>
            <w:tcPrChange w:id="501" w:author="Nguyễn Đức Minh Trí" w:date="2021-05-28T22:55:00Z">
              <w:tcPr>
                <w:tcW w:w="1620" w:type="dxa"/>
              </w:tcPr>
            </w:tcPrChange>
          </w:tcPr>
          <w:p w14:paraId="38DCB7CB" w14:textId="76827EA5" w:rsidR="00D635F6" w:rsidRPr="00D635F6" w:rsidRDefault="00D635F6" w:rsidP="00243FC7">
            <w:pPr>
              <w:pStyle w:val="TableParagraph"/>
              <w:spacing w:before="115" w:line="276" w:lineRule="auto"/>
              <w:ind w:left="56" w:right="314"/>
              <w:rPr>
                <w:sz w:val="24"/>
                <w:szCs w:val="24"/>
              </w:rPr>
              <w:pPrChange w:id="502" w:author="Nguyễn Đức Minh Trí" w:date="2021-05-28T22:31:00Z">
                <w:pPr>
                  <w:pStyle w:val="TableParagraph"/>
                  <w:framePr w:hSpace="180" w:wrap="around" w:vAnchor="text" w:hAnchor="margin" w:y="347"/>
                  <w:spacing w:before="115" w:line="242" w:lineRule="auto"/>
                  <w:ind w:left="56" w:right="314"/>
                </w:pPr>
              </w:pPrChange>
            </w:pPr>
            <w:proofErr w:type="spellStart"/>
            <w:r w:rsidRPr="00D635F6">
              <w:rPr>
                <w:sz w:val="24"/>
                <w:szCs w:val="24"/>
              </w:rPr>
              <w:t>Lập</w:t>
            </w:r>
            <w:proofErr w:type="spellEnd"/>
            <w:r w:rsidRPr="00D635F6">
              <w:rPr>
                <w:sz w:val="24"/>
                <w:szCs w:val="24"/>
              </w:rPr>
              <w:t xml:space="preserve"> </w:t>
            </w:r>
            <w:proofErr w:type="spellStart"/>
            <w:r w:rsidRPr="00D635F6">
              <w:rPr>
                <w:sz w:val="24"/>
                <w:szCs w:val="24"/>
              </w:rPr>
              <w:t>báo</w:t>
            </w:r>
            <w:proofErr w:type="spellEnd"/>
            <w:r w:rsidRPr="00D635F6">
              <w:rPr>
                <w:sz w:val="24"/>
                <w:szCs w:val="24"/>
              </w:rPr>
              <w:t xml:space="preserve"> </w:t>
            </w:r>
            <w:proofErr w:type="spellStart"/>
            <w:r w:rsidRPr="00D635F6">
              <w:rPr>
                <w:sz w:val="24"/>
                <w:szCs w:val="24"/>
              </w:rPr>
              <w:t>cáo</w:t>
            </w:r>
            <w:proofErr w:type="spellEnd"/>
            <w:r w:rsidRPr="00D635F6">
              <w:rPr>
                <w:sz w:val="24"/>
                <w:szCs w:val="24"/>
              </w:rPr>
              <w:t xml:space="preserve"> </w:t>
            </w:r>
            <w:proofErr w:type="spellStart"/>
            <w:r w:rsidRPr="00D635F6">
              <w:rPr>
                <w:sz w:val="24"/>
                <w:szCs w:val="24"/>
              </w:rPr>
              <w:t>tháng</w:t>
            </w:r>
            <w:proofErr w:type="spellEnd"/>
          </w:p>
        </w:tc>
        <w:tc>
          <w:tcPr>
            <w:tcW w:w="2790" w:type="dxa"/>
            <w:tcPrChange w:id="503" w:author="Nguyễn Đức Minh Trí" w:date="2021-05-28T22:55:00Z">
              <w:tcPr>
                <w:tcW w:w="2790" w:type="dxa"/>
              </w:tcPr>
            </w:tcPrChange>
          </w:tcPr>
          <w:p w14:paraId="0683AC22" w14:textId="77777777" w:rsidR="00D635F6" w:rsidRPr="00D635F6" w:rsidRDefault="00D635F6" w:rsidP="00243FC7">
            <w:pPr>
              <w:pStyle w:val="TableParagraph"/>
              <w:spacing w:before="115" w:line="276" w:lineRule="auto"/>
              <w:ind w:left="56" w:right="242"/>
              <w:rPr>
                <w:sz w:val="24"/>
                <w:szCs w:val="24"/>
              </w:rPr>
              <w:pPrChange w:id="504" w:author="Nguyễn Đức Minh Trí" w:date="2021-05-28T22:31:00Z">
                <w:pPr>
                  <w:pStyle w:val="TableParagraph"/>
                  <w:framePr w:hSpace="180" w:wrap="around" w:vAnchor="text" w:hAnchor="margin" w:y="347"/>
                  <w:spacing w:before="115" w:line="242" w:lineRule="auto"/>
                  <w:ind w:left="56" w:right="242"/>
                </w:pPr>
              </w:pPrChange>
            </w:pPr>
            <w:r w:rsidRPr="00D635F6">
              <w:rPr>
                <w:sz w:val="24"/>
                <w:szCs w:val="24"/>
              </w:rPr>
              <w:t xml:space="preserve">Cung </w:t>
            </w:r>
            <w:proofErr w:type="spellStart"/>
            <w:r w:rsidRPr="00D635F6">
              <w:rPr>
                <w:sz w:val="24"/>
                <w:szCs w:val="24"/>
              </w:rPr>
              <w:t>cấp</w:t>
            </w:r>
            <w:proofErr w:type="spellEnd"/>
            <w:r w:rsidRPr="00D635F6">
              <w:rPr>
                <w:sz w:val="24"/>
                <w:szCs w:val="24"/>
              </w:rPr>
              <w:t xml:space="preserve"> </w:t>
            </w:r>
            <w:proofErr w:type="spellStart"/>
            <w:r w:rsidRPr="00D635F6">
              <w:rPr>
                <w:sz w:val="24"/>
                <w:szCs w:val="24"/>
              </w:rPr>
              <w:t>tháng</w:t>
            </w:r>
            <w:proofErr w:type="spellEnd"/>
            <w:r w:rsidRPr="00D635F6">
              <w:rPr>
                <w:sz w:val="24"/>
                <w:szCs w:val="24"/>
              </w:rPr>
              <w:t xml:space="preserve"> </w:t>
            </w:r>
            <w:proofErr w:type="spellStart"/>
            <w:r w:rsidRPr="00D635F6">
              <w:rPr>
                <w:sz w:val="24"/>
                <w:szCs w:val="24"/>
              </w:rPr>
              <w:t>cần</w:t>
            </w:r>
            <w:proofErr w:type="spellEnd"/>
            <w:r w:rsidRPr="00D635F6">
              <w:rPr>
                <w:sz w:val="24"/>
                <w:szCs w:val="24"/>
              </w:rPr>
              <w:t xml:space="preserve"> </w:t>
            </w:r>
            <w:proofErr w:type="spellStart"/>
            <w:r w:rsidRPr="00D635F6">
              <w:rPr>
                <w:sz w:val="24"/>
                <w:szCs w:val="24"/>
              </w:rPr>
              <w:t>lập</w:t>
            </w:r>
            <w:proofErr w:type="spellEnd"/>
            <w:r w:rsidRPr="00D635F6">
              <w:rPr>
                <w:sz w:val="24"/>
                <w:szCs w:val="24"/>
              </w:rPr>
              <w:t xml:space="preserve"> </w:t>
            </w:r>
            <w:proofErr w:type="spellStart"/>
            <w:r w:rsidRPr="00D635F6">
              <w:rPr>
                <w:sz w:val="24"/>
                <w:szCs w:val="24"/>
              </w:rPr>
              <w:t>báo</w:t>
            </w:r>
            <w:proofErr w:type="spellEnd"/>
            <w:r w:rsidRPr="00D635F6">
              <w:rPr>
                <w:sz w:val="24"/>
                <w:szCs w:val="24"/>
              </w:rPr>
              <w:t xml:space="preserve"> </w:t>
            </w:r>
            <w:proofErr w:type="spellStart"/>
            <w:r w:rsidRPr="00D635F6">
              <w:rPr>
                <w:sz w:val="24"/>
                <w:szCs w:val="24"/>
              </w:rPr>
              <w:t>cáo</w:t>
            </w:r>
            <w:proofErr w:type="spellEnd"/>
            <w:r w:rsidRPr="00D635F6">
              <w:rPr>
                <w:sz w:val="24"/>
                <w:szCs w:val="24"/>
              </w:rPr>
              <w:t>.</w:t>
            </w:r>
          </w:p>
        </w:tc>
        <w:tc>
          <w:tcPr>
            <w:tcW w:w="2610" w:type="dxa"/>
            <w:tcPrChange w:id="505" w:author="Nguyễn Đức Minh Trí" w:date="2021-05-28T22:55:00Z">
              <w:tcPr>
                <w:tcW w:w="2610" w:type="dxa"/>
              </w:tcPr>
            </w:tcPrChange>
          </w:tcPr>
          <w:p w14:paraId="046F4F79" w14:textId="77777777" w:rsidR="00D635F6" w:rsidRPr="00D635F6" w:rsidRDefault="00D635F6" w:rsidP="00243FC7">
            <w:pPr>
              <w:pStyle w:val="TableParagraph"/>
              <w:spacing w:before="115" w:line="276" w:lineRule="auto"/>
              <w:ind w:left="56" w:right="309"/>
              <w:rPr>
                <w:sz w:val="24"/>
                <w:szCs w:val="24"/>
              </w:rPr>
              <w:pPrChange w:id="506" w:author="Nguyễn Đức Minh Trí" w:date="2021-05-28T22:31:00Z">
                <w:pPr>
                  <w:pStyle w:val="TableParagraph"/>
                  <w:framePr w:hSpace="180" w:wrap="around" w:vAnchor="text" w:hAnchor="margin" w:y="347"/>
                  <w:spacing w:before="115" w:line="242" w:lineRule="auto"/>
                  <w:ind w:left="56" w:right="309"/>
                </w:pPr>
              </w:pPrChange>
            </w:pPr>
            <w:proofErr w:type="spellStart"/>
            <w:r w:rsidRPr="00D635F6">
              <w:rPr>
                <w:sz w:val="24"/>
                <w:szCs w:val="24"/>
              </w:rPr>
              <w:t>Xuất</w:t>
            </w:r>
            <w:proofErr w:type="spellEnd"/>
            <w:r w:rsidRPr="00D635F6">
              <w:rPr>
                <w:sz w:val="24"/>
                <w:szCs w:val="24"/>
              </w:rPr>
              <w:t xml:space="preserve"> </w:t>
            </w:r>
            <w:proofErr w:type="spellStart"/>
            <w:r w:rsidRPr="00D635F6">
              <w:rPr>
                <w:sz w:val="24"/>
                <w:szCs w:val="24"/>
              </w:rPr>
              <w:t>báo</w:t>
            </w:r>
            <w:proofErr w:type="spellEnd"/>
            <w:r w:rsidRPr="00D635F6">
              <w:rPr>
                <w:sz w:val="24"/>
                <w:szCs w:val="24"/>
              </w:rPr>
              <w:t xml:space="preserve"> </w:t>
            </w:r>
            <w:proofErr w:type="spellStart"/>
            <w:r w:rsidRPr="00D635F6">
              <w:rPr>
                <w:sz w:val="24"/>
                <w:szCs w:val="24"/>
              </w:rPr>
              <w:t>cáo</w:t>
            </w:r>
            <w:proofErr w:type="spellEnd"/>
            <w:r w:rsidRPr="00D635F6">
              <w:rPr>
                <w:sz w:val="24"/>
                <w:szCs w:val="24"/>
              </w:rPr>
              <w:t xml:space="preserve"> theo BM5</w:t>
            </w:r>
          </w:p>
        </w:tc>
        <w:tc>
          <w:tcPr>
            <w:tcW w:w="1530" w:type="dxa"/>
            <w:tcPrChange w:id="507" w:author="Nguyễn Đức Minh Trí" w:date="2021-05-28T22:55:00Z">
              <w:tcPr>
                <w:tcW w:w="1255" w:type="dxa"/>
              </w:tcPr>
            </w:tcPrChange>
          </w:tcPr>
          <w:p w14:paraId="3D48947F" w14:textId="77777777" w:rsidR="00D635F6" w:rsidRPr="00D635F6" w:rsidRDefault="00D635F6" w:rsidP="00243FC7">
            <w:pPr>
              <w:pStyle w:val="TableParagraph"/>
              <w:spacing w:line="276" w:lineRule="auto"/>
              <w:rPr>
                <w:sz w:val="24"/>
                <w:szCs w:val="24"/>
              </w:rPr>
              <w:pPrChange w:id="508" w:author="Nguyễn Đức Minh Trí" w:date="2021-05-28T22:31:00Z">
                <w:pPr>
                  <w:pStyle w:val="TableParagraph"/>
                  <w:framePr w:hSpace="180" w:wrap="around" w:vAnchor="text" w:hAnchor="margin" w:y="347"/>
                </w:pPr>
              </w:pPrChange>
            </w:pPr>
          </w:p>
        </w:tc>
      </w:tr>
      <w:tr w:rsidR="00D635F6" w:rsidRPr="00D635F6" w14:paraId="370BB9A4" w14:textId="77777777" w:rsidTr="001A75D8">
        <w:trPr>
          <w:trHeight w:val="655"/>
          <w:trPrChange w:id="509" w:author="Nguyễn Đức Minh Trí" w:date="2021-05-28T22:55:00Z">
            <w:trPr>
              <w:trHeight w:val="655"/>
            </w:trPr>
          </w:trPrChange>
        </w:trPr>
        <w:tc>
          <w:tcPr>
            <w:tcW w:w="725" w:type="dxa"/>
            <w:tcPrChange w:id="510" w:author="Nguyễn Đức Minh Trí" w:date="2021-05-28T22:55:00Z">
              <w:tcPr>
                <w:tcW w:w="725" w:type="dxa"/>
              </w:tcPr>
            </w:tcPrChange>
          </w:tcPr>
          <w:p w14:paraId="68A187F2" w14:textId="52305706" w:rsidR="00D635F6" w:rsidRPr="00D635F6" w:rsidRDefault="00D635F6" w:rsidP="00243FC7">
            <w:pPr>
              <w:pStyle w:val="TableParagraph"/>
              <w:spacing w:before="115" w:line="276" w:lineRule="auto"/>
              <w:ind w:left="57"/>
              <w:rPr>
                <w:sz w:val="24"/>
                <w:szCs w:val="24"/>
                <w:lang w:val="en-US"/>
              </w:rPr>
              <w:pPrChange w:id="511" w:author="Nguyễn Đức Minh Trí" w:date="2021-05-28T22:31:00Z">
                <w:pPr>
                  <w:pStyle w:val="TableParagraph"/>
                  <w:framePr w:hSpace="180" w:wrap="around" w:vAnchor="text" w:hAnchor="margin" w:y="347"/>
                  <w:spacing w:before="115"/>
                  <w:ind w:left="57"/>
                </w:pPr>
              </w:pPrChange>
            </w:pPr>
            <w:r w:rsidRPr="00D635F6">
              <w:rPr>
                <w:sz w:val="24"/>
                <w:szCs w:val="24"/>
              </w:rPr>
              <w:t>6</w:t>
            </w:r>
          </w:p>
        </w:tc>
        <w:tc>
          <w:tcPr>
            <w:tcW w:w="1620" w:type="dxa"/>
            <w:tcPrChange w:id="512" w:author="Nguyễn Đức Minh Trí" w:date="2021-05-28T22:55:00Z">
              <w:tcPr>
                <w:tcW w:w="1620" w:type="dxa"/>
              </w:tcPr>
            </w:tcPrChange>
          </w:tcPr>
          <w:p w14:paraId="17E9308C" w14:textId="39983742" w:rsidR="00D635F6" w:rsidRPr="00D635F6" w:rsidRDefault="00D635F6" w:rsidP="00243FC7">
            <w:pPr>
              <w:pStyle w:val="TableParagraph"/>
              <w:spacing w:before="115" w:line="276" w:lineRule="auto"/>
              <w:ind w:left="56" w:right="314"/>
              <w:rPr>
                <w:sz w:val="24"/>
                <w:szCs w:val="24"/>
              </w:rPr>
              <w:pPrChange w:id="513" w:author="Nguyễn Đức Minh Trí" w:date="2021-05-28T22:31:00Z">
                <w:pPr>
                  <w:pStyle w:val="TableParagraph"/>
                  <w:framePr w:hSpace="180" w:wrap="around" w:vAnchor="text" w:hAnchor="margin" w:y="347"/>
                  <w:spacing w:before="115" w:line="242" w:lineRule="auto"/>
                  <w:ind w:left="56" w:right="314"/>
                </w:pPr>
              </w:pPrChange>
            </w:pPr>
            <w:r w:rsidRPr="00D635F6">
              <w:rPr>
                <w:sz w:val="24"/>
                <w:szCs w:val="24"/>
              </w:rPr>
              <w:t xml:space="preserve">Thay </w:t>
            </w:r>
            <w:proofErr w:type="spellStart"/>
            <w:r w:rsidRPr="00D635F6">
              <w:rPr>
                <w:sz w:val="24"/>
                <w:szCs w:val="24"/>
              </w:rPr>
              <w:t>đổi</w:t>
            </w:r>
            <w:proofErr w:type="spellEnd"/>
            <w:r w:rsidRPr="00D635F6">
              <w:rPr>
                <w:sz w:val="24"/>
                <w:szCs w:val="24"/>
              </w:rPr>
              <w:t xml:space="preserve"> quy </w:t>
            </w:r>
            <w:proofErr w:type="spellStart"/>
            <w:r w:rsidRPr="00D635F6">
              <w:rPr>
                <w:sz w:val="24"/>
                <w:szCs w:val="24"/>
              </w:rPr>
              <w:t>định</w:t>
            </w:r>
            <w:proofErr w:type="spellEnd"/>
          </w:p>
        </w:tc>
        <w:tc>
          <w:tcPr>
            <w:tcW w:w="2790" w:type="dxa"/>
            <w:tcPrChange w:id="514" w:author="Nguyễn Đức Minh Trí" w:date="2021-05-28T22:55:00Z">
              <w:tcPr>
                <w:tcW w:w="2790" w:type="dxa"/>
              </w:tcPr>
            </w:tcPrChange>
          </w:tcPr>
          <w:p w14:paraId="67F83855" w14:textId="1F8CB1A0" w:rsidR="00D635F6" w:rsidRPr="00D635F6" w:rsidRDefault="00D635F6" w:rsidP="00243FC7">
            <w:pPr>
              <w:pStyle w:val="TableParagraph"/>
              <w:spacing w:before="115" w:line="276" w:lineRule="auto"/>
              <w:ind w:left="56" w:right="242"/>
              <w:rPr>
                <w:sz w:val="24"/>
                <w:szCs w:val="24"/>
              </w:rPr>
              <w:pPrChange w:id="515" w:author="Nguyễn Đức Minh Trí" w:date="2021-05-28T22:31:00Z">
                <w:pPr>
                  <w:pStyle w:val="TableParagraph"/>
                  <w:framePr w:hSpace="180" w:wrap="around" w:vAnchor="text" w:hAnchor="margin" w:y="347"/>
                  <w:spacing w:before="115" w:line="242" w:lineRule="auto"/>
                  <w:ind w:left="56" w:right="242"/>
                </w:pPr>
              </w:pPrChange>
            </w:pPr>
            <w:r w:rsidRPr="00D635F6">
              <w:rPr>
                <w:sz w:val="24"/>
                <w:szCs w:val="24"/>
              </w:rPr>
              <w:t xml:space="preserve">Thay </w:t>
            </w:r>
            <w:proofErr w:type="spellStart"/>
            <w:r w:rsidRPr="00D635F6">
              <w:rPr>
                <w:sz w:val="24"/>
                <w:szCs w:val="24"/>
              </w:rPr>
              <w:t>đổi</w:t>
            </w:r>
            <w:proofErr w:type="spellEnd"/>
            <w:r w:rsidRPr="00D635F6">
              <w:rPr>
                <w:sz w:val="24"/>
                <w:szCs w:val="24"/>
              </w:rPr>
              <w:t xml:space="preserve"> </w:t>
            </w:r>
            <w:proofErr w:type="spellStart"/>
            <w:r w:rsidRPr="00D635F6">
              <w:rPr>
                <w:sz w:val="24"/>
                <w:szCs w:val="24"/>
              </w:rPr>
              <w:t>các</w:t>
            </w:r>
            <w:proofErr w:type="spellEnd"/>
            <w:r w:rsidRPr="00D635F6">
              <w:rPr>
                <w:sz w:val="24"/>
                <w:szCs w:val="24"/>
              </w:rPr>
              <w:t xml:space="preserve"> quy </w:t>
            </w:r>
            <w:proofErr w:type="spellStart"/>
            <w:r w:rsidRPr="00D635F6">
              <w:rPr>
                <w:sz w:val="24"/>
                <w:szCs w:val="24"/>
              </w:rPr>
              <w:t>định</w:t>
            </w:r>
            <w:proofErr w:type="spellEnd"/>
            <w:r w:rsidRPr="00D635F6">
              <w:rPr>
                <w:sz w:val="24"/>
                <w:szCs w:val="24"/>
              </w:rPr>
              <w:t xml:space="preserve"> theo QĐ6</w:t>
            </w:r>
          </w:p>
        </w:tc>
        <w:tc>
          <w:tcPr>
            <w:tcW w:w="2610" w:type="dxa"/>
            <w:tcPrChange w:id="516" w:author="Nguyễn Đức Minh Trí" w:date="2021-05-28T22:55:00Z">
              <w:tcPr>
                <w:tcW w:w="2610" w:type="dxa"/>
              </w:tcPr>
            </w:tcPrChange>
          </w:tcPr>
          <w:p w14:paraId="38960E0A" w14:textId="73870803" w:rsidR="00D635F6" w:rsidRPr="00D635F6" w:rsidRDefault="00D635F6" w:rsidP="00243FC7">
            <w:pPr>
              <w:pStyle w:val="TableParagraph"/>
              <w:spacing w:before="115" w:line="276" w:lineRule="auto"/>
              <w:ind w:left="56" w:right="309"/>
              <w:rPr>
                <w:sz w:val="24"/>
                <w:szCs w:val="24"/>
              </w:rPr>
              <w:pPrChange w:id="517" w:author="Nguyễn Đức Minh Trí" w:date="2021-05-28T22:31:00Z">
                <w:pPr>
                  <w:pStyle w:val="TableParagraph"/>
                  <w:framePr w:hSpace="180" w:wrap="around" w:vAnchor="text" w:hAnchor="margin" w:y="347"/>
                  <w:spacing w:before="115" w:line="242" w:lineRule="auto"/>
                  <w:ind w:left="56" w:right="309"/>
                </w:pPr>
              </w:pPrChange>
            </w:pPr>
            <w:proofErr w:type="spellStart"/>
            <w:r w:rsidRPr="00D635F6">
              <w:rPr>
                <w:sz w:val="24"/>
                <w:szCs w:val="24"/>
              </w:rPr>
              <w:t>Cập</w:t>
            </w:r>
            <w:proofErr w:type="spellEnd"/>
            <w:r w:rsidRPr="00D635F6">
              <w:rPr>
                <w:sz w:val="24"/>
                <w:szCs w:val="24"/>
              </w:rPr>
              <w:t xml:space="preserve"> </w:t>
            </w:r>
            <w:proofErr w:type="spellStart"/>
            <w:r w:rsidRPr="00D635F6">
              <w:rPr>
                <w:sz w:val="24"/>
                <w:szCs w:val="24"/>
              </w:rPr>
              <w:t>nhật</w:t>
            </w:r>
            <w:proofErr w:type="spellEnd"/>
            <w:r w:rsidRPr="00D635F6">
              <w:rPr>
                <w:sz w:val="24"/>
                <w:szCs w:val="24"/>
              </w:rPr>
              <w:t xml:space="preserve"> quy </w:t>
            </w:r>
            <w:proofErr w:type="spellStart"/>
            <w:r w:rsidRPr="00D635F6">
              <w:rPr>
                <w:sz w:val="24"/>
                <w:szCs w:val="24"/>
              </w:rPr>
              <w:t>định</w:t>
            </w:r>
            <w:proofErr w:type="spellEnd"/>
          </w:p>
        </w:tc>
        <w:tc>
          <w:tcPr>
            <w:tcW w:w="1530" w:type="dxa"/>
            <w:tcPrChange w:id="518" w:author="Nguyễn Đức Minh Trí" w:date="2021-05-28T22:55:00Z">
              <w:tcPr>
                <w:tcW w:w="1255" w:type="dxa"/>
              </w:tcPr>
            </w:tcPrChange>
          </w:tcPr>
          <w:p w14:paraId="0BDFBAE1" w14:textId="77777777" w:rsidR="00D635F6" w:rsidRDefault="00D635F6" w:rsidP="00243FC7">
            <w:pPr>
              <w:pStyle w:val="TableParagraph"/>
              <w:spacing w:line="276" w:lineRule="auto"/>
              <w:rPr>
                <w:ins w:id="519" w:author="Nguyễn Đức Minh Trí" w:date="2021-05-28T22:56:00Z"/>
                <w:sz w:val="24"/>
                <w:szCs w:val="24"/>
              </w:rPr>
            </w:pPr>
          </w:p>
          <w:p w14:paraId="124EA678" w14:textId="77777777" w:rsidR="001A75D8" w:rsidRDefault="001A75D8" w:rsidP="00243FC7">
            <w:pPr>
              <w:pStyle w:val="TableParagraph"/>
              <w:spacing w:line="276" w:lineRule="auto"/>
              <w:rPr>
                <w:ins w:id="520" w:author="Nguyễn Đức Minh Trí" w:date="2021-05-28T22:56:00Z"/>
                <w:sz w:val="24"/>
                <w:szCs w:val="24"/>
              </w:rPr>
            </w:pPr>
          </w:p>
          <w:p w14:paraId="6FA56474" w14:textId="0784F243" w:rsidR="001A75D8" w:rsidRPr="00D635F6" w:rsidRDefault="001A75D8" w:rsidP="00243FC7">
            <w:pPr>
              <w:pStyle w:val="TableParagraph"/>
              <w:spacing w:line="276" w:lineRule="auto"/>
              <w:rPr>
                <w:sz w:val="24"/>
                <w:szCs w:val="24"/>
              </w:rPr>
              <w:pPrChange w:id="521" w:author="Nguyễn Đức Minh Trí" w:date="2021-05-28T22:31:00Z">
                <w:pPr>
                  <w:pStyle w:val="TableParagraph"/>
                  <w:framePr w:hSpace="180" w:wrap="around" w:vAnchor="text" w:hAnchor="margin" w:y="347"/>
                </w:pPr>
              </w:pPrChange>
            </w:pPr>
          </w:p>
        </w:tc>
      </w:tr>
    </w:tbl>
    <w:p w14:paraId="3EC9F736" w14:textId="581B743D" w:rsidR="00D635F6" w:rsidRPr="00D635F6" w:rsidDel="002B6375" w:rsidRDefault="002B6375" w:rsidP="00243FC7">
      <w:pPr>
        <w:spacing w:line="276" w:lineRule="auto"/>
        <w:jc w:val="both"/>
        <w:rPr>
          <w:del w:id="522" w:author="Nguyễn Đức Minh Trí" w:date="2021-05-28T22:23:00Z"/>
          <w:iCs/>
          <w:szCs w:val="24"/>
          <w:lang w:val="en-US"/>
        </w:rPr>
        <w:pPrChange w:id="523" w:author="Nguyễn Đức Minh Trí" w:date="2021-05-28T22:31:00Z">
          <w:pPr>
            <w:spacing w:line="360" w:lineRule="auto"/>
            <w:ind w:left="360"/>
            <w:jc w:val="both"/>
          </w:pPr>
        </w:pPrChange>
      </w:pPr>
      <w:moveFromRangeStart w:id="524" w:author="Nguyễn Đức Minh Trí" w:date="2021-05-28T22:56:00Z" w:name="move73133025"/>
      <w:moveFrom w:id="525" w:author="Nguyễn Đức Minh Trí" w:date="2021-05-28T22:56:00Z">
        <w:r w:rsidDel="002B6375">
          <w:rPr>
            <w:iCs/>
            <w:noProof/>
            <w:szCs w:val="24"/>
            <w:lang w:val="en-US"/>
          </w:rPr>
          <mc:AlternateContent>
            <mc:Choice Requires="wps">
              <w:drawing>
                <wp:inline distT="0" distB="0" distL="0" distR="0" wp14:anchorId="084F958D" wp14:editId="0600976F">
                  <wp:extent cx="5722620" cy="2155190"/>
                  <wp:effectExtent l="0" t="0" r="11430" b="16510"/>
                  <wp:docPr id="39" name="Text Box 39"/>
                  <wp:cNvGraphicFramePr/>
                  <a:graphic xmlns:a="http://schemas.openxmlformats.org/drawingml/2006/main">
                    <a:graphicData uri="http://schemas.microsoft.com/office/word/2010/wordprocessingShape">
                      <wps:wsp>
                        <wps:cNvSpPr txBox="1"/>
                        <wps:spPr>
                          <a:xfrm>
                            <a:off x="0" y="0"/>
                            <a:ext cx="5722620" cy="2155190"/>
                          </a:xfrm>
                          <a:prstGeom prst="rect">
                            <a:avLst/>
                          </a:prstGeom>
                          <a:solidFill>
                            <a:schemeClr val="lt1"/>
                          </a:solidFill>
                          <a:ln w="6350">
                            <a:solidFill>
                              <a:prstClr val="black"/>
                            </a:solidFill>
                          </a:ln>
                        </wps:spPr>
                        <wps:txbx>
                          <w:txbxContent>
                            <w:p w14:paraId="7171A2A6" w14:textId="6B99A472" w:rsidR="00C67346" w:rsidRDefault="00C67346">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00468C40" w14:textId="2D7F16D8" w:rsidR="00C67346" w:rsidRDefault="00C67346">
                              <w:pPr>
                                <w:rPr>
                                  <w:lang w:val="en-US"/>
                                </w:rPr>
                              </w:pPr>
                            </w:p>
                            <w:p w14:paraId="60C7C7CB" w14:textId="6B48ADE1" w:rsidR="00C67346" w:rsidRDefault="00C67346" w:rsidP="00C67346">
                              <w:pPr>
                                <w:spacing w:line="360" w:lineRule="auto"/>
                                <w:rPr>
                                  <w:lang w:val="en-US"/>
                                </w:rPr>
                              </w:pPr>
                              <w:r>
                                <w:rPr>
                                  <w:lang w:val="en-US"/>
                                </w:rPr>
                                <w:tab/>
                                <w:t>Mã chuyến bay:</w:t>
                              </w:r>
                              <w:r>
                                <w:rPr>
                                  <w:lang w:val="en-US"/>
                                </w:rPr>
                                <w:tab/>
                              </w:r>
                              <w:r>
                                <w:rPr>
                                  <w:lang w:val="en-US"/>
                                </w:rPr>
                                <w:tab/>
                                <w:t>Sân bay đến:</w:t>
                              </w:r>
                              <w:r>
                                <w:rPr>
                                  <w:lang w:val="en-US"/>
                                </w:rPr>
                                <w:tab/>
                              </w:r>
                              <w:r>
                                <w:rPr>
                                  <w:lang w:val="en-US"/>
                                </w:rPr>
                                <w:tab/>
                              </w:r>
                              <w:r>
                                <w:rPr>
                                  <w:lang w:val="en-US"/>
                                </w:rPr>
                                <w:tab/>
                                <w:t>Sân bay đi:</w:t>
                              </w:r>
                            </w:p>
                            <w:p w14:paraId="76FF15A7" w14:textId="6B48ADE1" w:rsidR="00C67346" w:rsidRDefault="00C67346" w:rsidP="00C67346">
                              <w:pPr>
                                <w:spacing w:line="360" w:lineRule="auto"/>
                                <w:rPr>
                                  <w:lang w:val="en-US"/>
                                </w:rPr>
                              </w:pPr>
                              <w:r>
                                <w:rPr>
                                  <w:lang w:val="en-US"/>
                                </w:rPr>
                                <w:tab/>
                                <w:t>Ngày giờ:</w:t>
                              </w:r>
                              <w:r>
                                <w:rPr>
                                  <w:lang w:val="en-US"/>
                                </w:rPr>
                                <w:tab/>
                              </w:r>
                              <w:r>
                                <w:rPr>
                                  <w:lang w:val="en-US"/>
                                </w:rPr>
                                <w:tab/>
                              </w:r>
                              <w:r>
                                <w:rPr>
                                  <w:lang w:val="en-US"/>
                                </w:rPr>
                                <w:tab/>
                                <w:t>Thời gian bay:</w:t>
                              </w:r>
                            </w:p>
                            <w:p w14:paraId="79CFD4EB" w14:textId="17C7B3EC" w:rsidR="00C67346" w:rsidRDefault="00C67346" w:rsidP="00C67346">
                              <w:pPr>
                                <w:spacing w:line="360" w:lineRule="auto"/>
                                <w:rPr>
                                  <w:lang w:val="en-US"/>
                                </w:rPr>
                              </w:pPr>
                              <w:r>
                                <w:rPr>
                                  <w:lang w:val="en-US"/>
                                </w:rPr>
                                <w:tab/>
                                <w:t>Số lượng ghế 1:</w:t>
                              </w:r>
                              <w:r>
                                <w:rPr>
                                  <w:lang w:val="en-US"/>
                                </w:rPr>
                                <w:tab/>
                              </w:r>
                              <w:r>
                                <w:rPr>
                                  <w:lang w:val="en-US"/>
                                </w:rPr>
                                <w:tab/>
                                <w:t>Số lượng ghế 2:</w:t>
                              </w:r>
                            </w:p>
                            <w:tbl>
                              <w:tblPr>
                                <w:tblStyle w:val="TableGrid"/>
                                <w:tblW w:w="0" w:type="auto"/>
                                <w:tblInd w:w="378" w:type="dxa"/>
                                <w:tblLook w:val="04A0" w:firstRow="1" w:lastRow="0" w:firstColumn="1" w:lastColumn="0" w:noHBand="0" w:noVBand="1"/>
                              </w:tblPr>
                              <w:tblGrid>
                                <w:gridCol w:w="1350"/>
                                <w:gridCol w:w="2570"/>
                                <w:gridCol w:w="2150"/>
                                <w:gridCol w:w="2150"/>
                              </w:tblGrid>
                              <w:tr w:rsidR="00C67346" w14:paraId="3ED74242" w14:textId="77777777" w:rsidTr="00C67346">
                                <w:tc>
                                  <w:tcPr>
                                    <w:tcW w:w="1350" w:type="dxa"/>
                                  </w:tcPr>
                                  <w:p w14:paraId="2F66D243" w14:textId="6C9884F5" w:rsidR="00C67346" w:rsidRDefault="00C67346" w:rsidP="00C67346">
                                    <w:pPr>
                                      <w:jc w:val="center"/>
                                      <w:rPr>
                                        <w:lang w:val="en-US"/>
                                      </w:rPr>
                                    </w:pPr>
                                    <w:r>
                                      <w:rPr>
                                        <w:lang w:val="en-US"/>
                                      </w:rPr>
                                      <w:t>STT</w:t>
                                    </w:r>
                                  </w:p>
                                </w:tc>
                                <w:tc>
                                  <w:tcPr>
                                    <w:tcW w:w="2570" w:type="dxa"/>
                                  </w:tcPr>
                                  <w:p w14:paraId="169D2245" w14:textId="1110AD65" w:rsidR="00C67346" w:rsidRDefault="00C67346" w:rsidP="00C67346">
                                    <w:pPr>
                                      <w:jc w:val="center"/>
                                      <w:rPr>
                                        <w:lang w:val="en-US"/>
                                      </w:rPr>
                                    </w:pPr>
                                    <w:r>
                                      <w:rPr>
                                        <w:lang w:val="en-US"/>
                                      </w:rPr>
                                      <w:t>Sân bay trung gian</w:t>
                                    </w:r>
                                  </w:p>
                                </w:tc>
                                <w:tc>
                                  <w:tcPr>
                                    <w:tcW w:w="2150" w:type="dxa"/>
                                  </w:tcPr>
                                  <w:p w14:paraId="253860F3" w14:textId="2D4A6CCE" w:rsidR="00C67346" w:rsidRDefault="00C67346" w:rsidP="00C67346">
                                    <w:pPr>
                                      <w:jc w:val="center"/>
                                      <w:rPr>
                                        <w:lang w:val="en-US"/>
                                      </w:rPr>
                                    </w:pPr>
                                    <w:r>
                                      <w:rPr>
                                        <w:lang w:val="en-US"/>
                                      </w:rPr>
                                      <w:t>Thời gian dừng</w:t>
                                    </w:r>
                                  </w:p>
                                </w:tc>
                                <w:tc>
                                  <w:tcPr>
                                    <w:tcW w:w="2150" w:type="dxa"/>
                                  </w:tcPr>
                                  <w:p w14:paraId="7EEC005F" w14:textId="073D3464" w:rsidR="00C67346" w:rsidRDefault="00C67346" w:rsidP="00C67346">
                                    <w:pPr>
                                      <w:jc w:val="center"/>
                                      <w:rPr>
                                        <w:lang w:val="en-US"/>
                                      </w:rPr>
                                    </w:pPr>
                                    <w:r>
                                      <w:rPr>
                                        <w:lang w:val="en-US"/>
                                      </w:rPr>
                                      <w:t>Ghi chú</w:t>
                                    </w:r>
                                  </w:p>
                                </w:tc>
                              </w:tr>
                              <w:tr w:rsidR="00C67346" w14:paraId="4AC7BCDE" w14:textId="77777777" w:rsidTr="00C67346">
                                <w:tc>
                                  <w:tcPr>
                                    <w:tcW w:w="1350" w:type="dxa"/>
                                  </w:tcPr>
                                  <w:p w14:paraId="6315C0A8" w14:textId="77777777" w:rsidR="00C67346" w:rsidRDefault="00C67346">
                                    <w:pPr>
                                      <w:rPr>
                                        <w:lang w:val="en-US"/>
                                      </w:rPr>
                                    </w:pPr>
                                  </w:p>
                                </w:tc>
                                <w:tc>
                                  <w:tcPr>
                                    <w:tcW w:w="2570" w:type="dxa"/>
                                  </w:tcPr>
                                  <w:p w14:paraId="548CCF56" w14:textId="77777777" w:rsidR="00C67346" w:rsidRDefault="00C67346">
                                    <w:pPr>
                                      <w:rPr>
                                        <w:lang w:val="en-US"/>
                                      </w:rPr>
                                    </w:pPr>
                                  </w:p>
                                </w:tc>
                                <w:tc>
                                  <w:tcPr>
                                    <w:tcW w:w="2150" w:type="dxa"/>
                                  </w:tcPr>
                                  <w:p w14:paraId="38FAFC12" w14:textId="77777777" w:rsidR="00C67346" w:rsidRDefault="00C67346">
                                    <w:pPr>
                                      <w:rPr>
                                        <w:lang w:val="en-US"/>
                                      </w:rPr>
                                    </w:pPr>
                                  </w:p>
                                </w:tc>
                                <w:tc>
                                  <w:tcPr>
                                    <w:tcW w:w="2150" w:type="dxa"/>
                                  </w:tcPr>
                                  <w:p w14:paraId="0FA5129D" w14:textId="77777777" w:rsidR="00C67346" w:rsidRDefault="00C67346">
                                    <w:pPr>
                                      <w:rPr>
                                        <w:lang w:val="en-US"/>
                                      </w:rPr>
                                    </w:pPr>
                                  </w:p>
                                </w:tc>
                              </w:tr>
                              <w:tr w:rsidR="00C67346" w14:paraId="362ED7B7" w14:textId="77777777" w:rsidTr="00C67346">
                                <w:tc>
                                  <w:tcPr>
                                    <w:tcW w:w="1350" w:type="dxa"/>
                                  </w:tcPr>
                                  <w:p w14:paraId="6BA57473" w14:textId="77777777" w:rsidR="00C67346" w:rsidRDefault="00C67346">
                                    <w:pPr>
                                      <w:rPr>
                                        <w:lang w:val="en-US"/>
                                      </w:rPr>
                                    </w:pPr>
                                  </w:p>
                                </w:tc>
                                <w:tc>
                                  <w:tcPr>
                                    <w:tcW w:w="2570" w:type="dxa"/>
                                  </w:tcPr>
                                  <w:p w14:paraId="45715DE2" w14:textId="77777777" w:rsidR="00C67346" w:rsidRDefault="00C67346">
                                    <w:pPr>
                                      <w:rPr>
                                        <w:lang w:val="en-US"/>
                                      </w:rPr>
                                    </w:pPr>
                                  </w:p>
                                </w:tc>
                                <w:tc>
                                  <w:tcPr>
                                    <w:tcW w:w="2150" w:type="dxa"/>
                                  </w:tcPr>
                                  <w:p w14:paraId="292B758E" w14:textId="77777777" w:rsidR="00C67346" w:rsidRDefault="00C67346">
                                    <w:pPr>
                                      <w:rPr>
                                        <w:lang w:val="en-US"/>
                                      </w:rPr>
                                    </w:pPr>
                                  </w:p>
                                </w:tc>
                                <w:tc>
                                  <w:tcPr>
                                    <w:tcW w:w="2150" w:type="dxa"/>
                                  </w:tcPr>
                                  <w:p w14:paraId="034982E2" w14:textId="77777777" w:rsidR="00C67346" w:rsidRDefault="00C67346">
                                    <w:pPr>
                                      <w:rPr>
                                        <w:lang w:val="en-US"/>
                                      </w:rPr>
                                    </w:pPr>
                                  </w:p>
                                </w:tc>
                              </w:tr>
                            </w:tbl>
                            <w:p w14:paraId="634E2B77" w14:textId="339191CC" w:rsidR="00C67346" w:rsidRPr="00C67346" w:rsidRDefault="00C67346">
                              <w:pPr>
                                <w:rPr>
                                  <w:lang w:val="en-US"/>
                                </w:rPr>
                              </w:pPr>
                              <w:r w:rsidRPr="00C67346">
                                <w:rPr>
                                  <w:b/>
                                  <w:bCs/>
                                  <w:lang w:val="en-US"/>
                                </w:rPr>
                                <w:t>Q</w:t>
                              </w:r>
                              <w:r w:rsidRPr="00C67346">
                                <w:rPr>
                                  <w:b/>
                                  <w:bCs/>
                                </w:rPr>
                                <w:t>Đ1:</w:t>
                              </w:r>
                              <w:r>
                                <w:t xml:space="preserve"> Có 10 sân bay. Thời gian bay tối thiểu là 30 phút. Có tối đa 2 sân bay trung gian vói thời gian dừng từ 10 đến 20 phút.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84F958D" id="_x0000_t202" coordsize="21600,21600" o:spt="202" path="m,l,21600r21600,l21600,xe">
                  <v:stroke joinstyle="miter"/>
                  <v:path gradientshapeok="t" o:connecttype="rect"/>
                </v:shapetype>
                <v:shape id="Text Box 39" o:spid="_x0000_s1026" type="#_x0000_t202" style="width:450.6pt;height:1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" fillcolor="white [3201]" strokeweight=".5pt">
                  <v:textbox>
                    <w:txbxContent>
                      <w:p w14:paraId="7171A2A6" w14:textId="6B99A472" w:rsidR="00C67346" w:rsidRDefault="00C67346">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00468C40" w14:textId="2D7F16D8" w:rsidR="00C67346" w:rsidRDefault="00C67346">
                        <w:pPr>
                          <w:rPr>
                            <w:lang w:val="en-US"/>
                          </w:rPr>
                        </w:pPr>
                      </w:p>
                      <w:p w14:paraId="60C7C7CB" w14:textId="6B48ADE1" w:rsidR="00C67346" w:rsidRDefault="00C67346" w:rsidP="00C67346">
                        <w:pPr>
                          <w:spacing w:line="360" w:lineRule="auto"/>
                          <w:rPr>
                            <w:lang w:val="en-US"/>
                          </w:rPr>
                        </w:pPr>
                        <w:r>
                          <w:rPr>
                            <w:lang w:val="en-US"/>
                          </w:rPr>
                          <w:tab/>
                          <w:t>Mã chuyến bay:</w:t>
                        </w:r>
                        <w:r>
                          <w:rPr>
                            <w:lang w:val="en-US"/>
                          </w:rPr>
                          <w:tab/>
                        </w:r>
                        <w:r>
                          <w:rPr>
                            <w:lang w:val="en-US"/>
                          </w:rPr>
                          <w:tab/>
                          <w:t>Sân bay đến:</w:t>
                        </w:r>
                        <w:r>
                          <w:rPr>
                            <w:lang w:val="en-US"/>
                          </w:rPr>
                          <w:tab/>
                        </w:r>
                        <w:r>
                          <w:rPr>
                            <w:lang w:val="en-US"/>
                          </w:rPr>
                          <w:tab/>
                        </w:r>
                        <w:r>
                          <w:rPr>
                            <w:lang w:val="en-US"/>
                          </w:rPr>
                          <w:tab/>
                          <w:t>Sân bay đi:</w:t>
                        </w:r>
                      </w:p>
                      <w:p w14:paraId="76FF15A7" w14:textId="6B48ADE1" w:rsidR="00C67346" w:rsidRDefault="00C67346" w:rsidP="00C67346">
                        <w:pPr>
                          <w:spacing w:line="360" w:lineRule="auto"/>
                          <w:rPr>
                            <w:lang w:val="en-US"/>
                          </w:rPr>
                        </w:pPr>
                        <w:r>
                          <w:rPr>
                            <w:lang w:val="en-US"/>
                          </w:rPr>
                          <w:tab/>
                          <w:t>Ngày giờ:</w:t>
                        </w:r>
                        <w:r>
                          <w:rPr>
                            <w:lang w:val="en-US"/>
                          </w:rPr>
                          <w:tab/>
                        </w:r>
                        <w:r>
                          <w:rPr>
                            <w:lang w:val="en-US"/>
                          </w:rPr>
                          <w:tab/>
                        </w:r>
                        <w:r>
                          <w:rPr>
                            <w:lang w:val="en-US"/>
                          </w:rPr>
                          <w:tab/>
                          <w:t>Thời gian bay:</w:t>
                        </w:r>
                      </w:p>
                      <w:p w14:paraId="79CFD4EB" w14:textId="17C7B3EC" w:rsidR="00C67346" w:rsidRDefault="00C67346" w:rsidP="00C67346">
                        <w:pPr>
                          <w:spacing w:line="360" w:lineRule="auto"/>
                          <w:rPr>
                            <w:lang w:val="en-US"/>
                          </w:rPr>
                        </w:pPr>
                        <w:r>
                          <w:rPr>
                            <w:lang w:val="en-US"/>
                          </w:rPr>
                          <w:tab/>
                          <w:t>Số lượng ghế 1:</w:t>
                        </w:r>
                        <w:r>
                          <w:rPr>
                            <w:lang w:val="en-US"/>
                          </w:rPr>
                          <w:tab/>
                        </w:r>
                        <w:r>
                          <w:rPr>
                            <w:lang w:val="en-US"/>
                          </w:rPr>
                          <w:tab/>
                          <w:t>Số lượng ghế 2:</w:t>
                        </w:r>
                      </w:p>
                      <w:tbl>
                        <w:tblPr>
                          <w:tblStyle w:val="TableGrid"/>
                          <w:tblW w:w="0" w:type="auto"/>
                          <w:tblInd w:w="378" w:type="dxa"/>
                          <w:tblLook w:val="04A0" w:firstRow="1" w:lastRow="0" w:firstColumn="1" w:lastColumn="0" w:noHBand="0" w:noVBand="1"/>
                        </w:tblPr>
                        <w:tblGrid>
                          <w:gridCol w:w="1350"/>
                          <w:gridCol w:w="2570"/>
                          <w:gridCol w:w="2150"/>
                          <w:gridCol w:w="2150"/>
                        </w:tblGrid>
                        <w:tr w:rsidR="00C67346" w14:paraId="3ED74242" w14:textId="77777777" w:rsidTr="00C67346">
                          <w:tc>
                            <w:tcPr>
                              <w:tcW w:w="1350" w:type="dxa"/>
                            </w:tcPr>
                            <w:p w14:paraId="2F66D243" w14:textId="6C9884F5" w:rsidR="00C67346" w:rsidRDefault="00C67346" w:rsidP="00C67346">
                              <w:pPr>
                                <w:jc w:val="center"/>
                                <w:rPr>
                                  <w:lang w:val="en-US"/>
                                </w:rPr>
                              </w:pPr>
                              <w:r>
                                <w:rPr>
                                  <w:lang w:val="en-US"/>
                                </w:rPr>
                                <w:t>STT</w:t>
                              </w:r>
                            </w:p>
                          </w:tc>
                          <w:tc>
                            <w:tcPr>
                              <w:tcW w:w="2570" w:type="dxa"/>
                            </w:tcPr>
                            <w:p w14:paraId="169D2245" w14:textId="1110AD65" w:rsidR="00C67346" w:rsidRDefault="00C67346" w:rsidP="00C67346">
                              <w:pPr>
                                <w:jc w:val="center"/>
                                <w:rPr>
                                  <w:lang w:val="en-US"/>
                                </w:rPr>
                              </w:pPr>
                              <w:r>
                                <w:rPr>
                                  <w:lang w:val="en-US"/>
                                </w:rPr>
                                <w:t>Sân bay trung gian</w:t>
                              </w:r>
                            </w:p>
                          </w:tc>
                          <w:tc>
                            <w:tcPr>
                              <w:tcW w:w="2150" w:type="dxa"/>
                            </w:tcPr>
                            <w:p w14:paraId="253860F3" w14:textId="2D4A6CCE" w:rsidR="00C67346" w:rsidRDefault="00C67346" w:rsidP="00C67346">
                              <w:pPr>
                                <w:jc w:val="center"/>
                                <w:rPr>
                                  <w:lang w:val="en-US"/>
                                </w:rPr>
                              </w:pPr>
                              <w:r>
                                <w:rPr>
                                  <w:lang w:val="en-US"/>
                                </w:rPr>
                                <w:t>Thời gian dừng</w:t>
                              </w:r>
                            </w:p>
                          </w:tc>
                          <w:tc>
                            <w:tcPr>
                              <w:tcW w:w="2150" w:type="dxa"/>
                            </w:tcPr>
                            <w:p w14:paraId="7EEC005F" w14:textId="073D3464" w:rsidR="00C67346" w:rsidRDefault="00C67346" w:rsidP="00C67346">
                              <w:pPr>
                                <w:jc w:val="center"/>
                                <w:rPr>
                                  <w:lang w:val="en-US"/>
                                </w:rPr>
                              </w:pPr>
                              <w:r>
                                <w:rPr>
                                  <w:lang w:val="en-US"/>
                                </w:rPr>
                                <w:t>Ghi chú</w:t>
                              </w:r>
                            </w:p>
                          </w:tc>
                        </w:tr>
                        <w:tr w:rsidR="00C67346" w14:paraId="4AC7BCDE" w14:textId="77777777" w:rsidTr="00C67346">
                          <w:tc>
                            <w:tcPr>
                              <w:tcW w:w="1350" w:type="dxa"/>
                            </w:tcPr>
                            <w:p w14:paraId="6315C0A8" w14:textId="77777777" w:rsidR="00C67346" w:rsidRDefault="00C67346">
                              <w:pPr>
                                <w:rPr>
                                  <w:lang w:val="en-US"/>
                                </w:rPr>
                              </w:pPr>
                            </w:p>
                          </w:tc>
                          <w:tc>
                            <w:tcPr>
                              <w:tcW w:w="2570" w:type="dxa"/>
                            </w:tcPr>
                            <w:p w14:paraId="548CCF56" w14:textId="77777777" w:rsidR="00C67346" w:rsidRDefault="00C67346">
                              <w:pPr>
                                <w:rPr>
                                  <w:lang w:val="en-US"/>
                                </w:rPr>
                              </w:pPr>
                            </w:p>
                          </w:tc>
                          <w:tc>
                            <w:tcPr>
                              <w:tcW w:w="2150" w:type="dxa"/>
                            </w:tcPr>
                            <w:p w14:paraId="38FAFC12" w14:textId="77777777" w:rsidR="00C67346" w:rsidRDefault="00C67346">
                              <w:pPr>
                                <w:rPr>
                                  <w:lang w:val="en-US"/>
                                </w:rPr>
                              </w:pPr>
                            </w:p>
                          </w:tc>
                          <w:tc>
                            <w:tcPr>
                              <w:tcW w:w="2150" w:type="dxa"/>
                            </w:tcPr>
                            <w:p w14:paraId="0FA5129D" w14:textId="77777777" w:rsidR="00C67346" w:rsidRDefault="00C67346">
                              <w:pPr>
                                <w:rPr>
                                  <w:lang w:val="en-US"/>
                                </w:rPr>
                              </w:pPr>
                            </w:p>
                          </w:tc>
                        </w:tr>
                        <w:tr w:rsidR="00C67346" w14:paraId="362ED7B7" w14:textId="77777777" w:rsidTr="00C67346">
                          <w:tc>
                            <w:tcPr>
                              <w:tcW w:w="1350" w:type="dxa"/>
                            </w:tcPr>
                            <w:p w14:paraId="6BA57473" w14:textId="77777777" w:rsidR="00C67346" w:rsidRDefault="00C67346">
                              <w:pPr>
                                <w:rPr>
                                  <w:lang w:val="en-US"/>
                                </w:rPr>
                              </w:pPr>
                            </w:p>
                          </w:tc>
                          <w:tc>
                            <w:tcPr>
                              <w:tcW w:w="2570" w:type="dxa"/>
                            </w:tcPr>
                            <w:p w14:paraId="45715DE2" w14:textId="77777777" w:rsidR="00C67346" w:rsidRDefault="00C67346">
                              <w:pPr>
                                <w:rPr>
                                  <w:lang w:val="en-US"/>
                                </w:rPr>
                              </w:pPr>
                            </w:p>
                          </w:tc>
                          <w:tc>
                            <w:tcPr>
                              <w:tcW w:w="2150" w:type="dxa"/>
                            </w:tcPr>
                            <w:p w14:paraId="292B758E" w14:textId="77777777" w:rsidR="00C67346" w:rsidRDefault="00C67346">
                              <w:pPr>
                                <w:rPr>
                                  <w:lang w:val="en-US"/>
                                </w:rPr>
                              </w:pPr>
                            </w:p>
                          </w:tc>
                          <w:tc>
                            <w:tcPr>
                              <w:tcW w:w="2150" w:type="dxa"/>
                            </w:tcPr>
                            <w:p w14:paraId="034982E2" w14:textId="77777777" w:rsidR="00C67346" w:rsidRDefault="00C67346">
                              <w:pPr>
                                <w:rPr>
                                  <w:lang w:val="en-US"/>
                                </w:rPr>
                              </w:pPr>
                            </w:p>
                          </w:tc>
                        </w:tr>
                      </w:tbl>
                      <w:p w14:paraId="634E2B77" w14:textId="339191CC" w:rsidR="00C67346" w:rsidRPr="00C67346" w:rsidRDefault="00C67346">
                        <w:pPr>
                          <w:rPr>
                            <w:lang w:val="en-US"/>
                          </w:rPr>
                        </w:pPr>
                        <w:r w:rsidRPr="00C67346">
                          <w:rPr>
                            <w:b/>
                            <w:bCs/>
                            <w:lang w:val="en-US"/>
                          </w:rPr>
                          <w:t>Q</w:t>
                        </w:r>
                        <w:r w:rsidRPr="00C67346">
                          <w:rPr>
                            <w:b/>
                            <w:bCs/>
                          </w:rPr>
                          <w:t>Đ1:</w:t>
                        </w:r>
                        <w:r>
                          <w:t xml:space="preserve"> Có 10 sân bay. Thời gian bay tối thiểu là 30 phút. Có tối đa 2 sân bay trung gian vói thời gian dừng từ 10 đến 20 phút.</w:t>
                        </w:r>
                      </w:p>
                    </w:txbxContent>
                  </v:textbox>
                  <w10:anchorlock/>
                </v:shape>
              </w:pict>
            </mc:Fallback>
          </mc:AlternateContent>
        </w:r>
      </w:moveFrom>
      <w:moveFromRangeEnd w:id="524"/>
    </w:p>
    <w:p w14:paraId="7D38ED20" w14:textId="48C7B3B0" w:rsidR="00F96180" w:rsidRDefault="00F96180" w:rsidP="00243FC7">
      <w:pPr>
        <w:spacing w:line="276" w:lineRule="auto"/>
        <w:jc w:val="both"/>
        <w:rPr>
          <w:iCs/>
          <w:color w:val="0000FF"/>
          <w:lang w:val="en-US"/>
        </w:rPr>
        <w:pPrChange w:id="526" w:author="Nguyễn Đức Minh Trí" w:date="2021-05-28T22:31:00Z">
          <w:pPr>
            <w:spacing w:line="360" w:lineRule="auto"/>
            <w:jc w:val="both"/>
          </w:pPr>
        </w:pPrChange>
      </w:pPr>
    </w:p>
    <w:p w14:paraId="7FEBB89C" w14:textId="0F07E0A2" w:rsidR="00382205" w:rsidRDefault="00382205" w:rsidP="00243FC7">
      <w:pPr>
        <w:spacing w:line="276" w:lineRule="auto"/>
        <w:jc w:val="both"/>
        <w:rPr>
          <w:ins w:id="527" w:author="Nguyễn Đức Minh Trí" w:date="2021-05-28T22:56:00Z"/>
          <w:iCs/>
          <w:color w:val="0000FF"/>
          <w:lang w:val="en-US"/>
        </w:rPr>
      </w:pPr>
    </w:p>
    <w:p w14:paraId="1868DAF0" w14:textId="46FF7758" w:rsidR="001A75D8" w:rsidRDefault="001A75D8" w:rsidP="00243FC7">
      <w:pPr>
        <w:spacing w:line="276" w:lineRule="auto"/>
        <w:jc w:val="both"/>
        <w:rPr>
          <w:iCs/>
          <w:color w:val="0000FF"/>
          <w:lang w:val="en-US"/>
        </w:rPr>
        <w:pPrChange w:id="528" w:author="Nguyễn Đức Minh Trí" w:date="2021-05-28T22:31:00Z">
          <w:pPr>
            <w:spacing w:line="360" w:lineRule="auto"/>
            <w:jc w:val="both"/>
          </w:pPr>
        </w:pPrChange>
      </w:pPr>
      <w:moveToRangeStart w:id="529" w:author="Nguyễn Đức Minh Trí" w:date="2021-05-28T22:56:00Z" w:name="move73133025"/>
      <w:moveTo w:id="530" w:author="Nguyễn Đức Minh Trí" w:date="2021-05-28T22:56:00Z">
        <w:r>
          <w:rPr>
            <w:iCs/>
            <w:noProof/>
            <w:szCs w:val="24"/>
            <w:lang w:val="en-US"/>
          </w:rPr>
          <mc:AlternateContent>
            <mc:Choice Requires="wps">
              <w:drawing>
                <wp:inline distT="0" distB="0" distL="0" distR="0" wp14:anchorId="519236F2" wp14:editId="0800F1DB">
                  <wp:extent cx="5875020" cy="2305780"/>
                  <wp:effectExtent l="0" t="0" r="11430" b="18415"/>
                  <wp:docPr id="3" name="Text Box 3"/>
                  <wp:cNvGraphicFramePr/>
                  <a:graphic xmlns:a="http://schemas.openxmlformats.org/drawingml/2006/main">
                    <a:graphicData uri="http://schemas.microsoft.com/office/word/2010/wordprocessingShape">
                      <wps:wsp>
                        <wps:cNvSpPr txBox="1"/>
                        <wps:spPr>
                          <a:xfrm>
                            <a:off x="0" y="0"/>
                            <a:ext cx="5875020" cy="2305780"/>
                          </a:xfrm>
                          <a:prstGeom prst="rect">
                            <a:avLst/>
                          </a:prstGeom>
                          <a:solidFill>
                            <a:schemeClr val="lt1"/>
                          </a:solidFill>
                          <a:ln w="6350">
                            <a:solidFill>
                              <a:prstClr val="black"/>
                            </a:solidFill>
                          </a:ln>
                        </wps:spPr>
                        <wps:txbx>
                          <w:txbxContent>
                            <w:p w14:paraId="4C5C84B6" w14:textId="77777777" w:rsidR="001A75D8" w:rsidRDefault="001A75D8" w:rsidP="001A75D8">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145C0DF7" w14:textId="77777777" w:rsidR="001A75D8" w:rsidRDefault="001A75D8" w:rsidP="001A75D8">
                              <w:pPr>
                                <w:rPr>
                                  <w:lang w:val="en-US"/>
                                </w:rPr>
                              </w:pPr>
                            </w:p>
                            <w:p w14:paraId="2A907A06" w14:textId="77777777" w:rsidR="001A75D8" w:rsidRDefault="001A75D8" w:rsidP="001A75D8">
                              <w:pPr>
                                <w:spacing w:line="360" w:lineRule="auto"/>
                                <w:rPr>
                                  <w:lang w:val="en-US"/>
                                </w:rPr>
                              </w:pPr>
                              <w:r>
                                <w:rPr>
                                  <w:lang w:val="en-US"/>
                                </w:rPr>
                                <w:tab/>
                              </w:r>
                              <w:proofErr w:type="spellStart"/>
                              <w:r>
                                <w:rPr>
                                  <w:lang w:val="en-US"/>
                                </w:rPr>
                                <w:t>Mã</w:t>
                              </w:r>
                              <w:proofErr w:type="spellEnd"/>
                              <w:r>
                                <w:rPr>
                                  <w:lang w:val="en-US"/>
                                </w:rPr>
                                <w:t xml:space="preserve"> </w:t>
                              </w:r>
                              <w:proofErr w:type="spellStart"/>
                              <w:r>
                                <w:rPr>
                                  <w:lang w:val="en-US"/>
                                </w:rPr>
                                <w:t>chuyến</w:t>
                              </w:r>
                              <w:proofErr w:type="spellEnd"/>
                              <w:r>
                                <w:rPr>
                                  <w:lang w:val="en-US"/>
                                </w:rPr>
                                <w:t xml:space="preserve"> bay:</w:t>
                              </w:r>
                              <w:r>
                                <w:rPr>
                                  <w:lang w:val="en-US"/>
                                </w:rPr>
                                <w:tab/>
                              </w:r>
                              <w:r>
                                <w:rPr>
                                  <w:lang w:val="en-US"/>
                                </w:rPr>
                                <w:tab/>
                              </w:r>
                              <w:proofErr w:type="spellStart"/>
                              <w:r>
                                <w:rPr>
                                  <w:lang w:val="en-US"/>
                                </w:rPr>
                                <w:t>Sân</w:t>
                              </w:r>
                              <w:proofErr w:type="spellEnd"/>
                              <w:r>
                                <w:rPr>
                                  <w:lang w:val="en-US"/>
                                </w:rPr>
                                <w:t xml:space="preserve"> bay </w:t>
                              </w:r>
                              <w:proofErr w:type="spellStart"/>
                              <w:r>
                                <w:rPr>
                                  <w:lang w:val="en-US"/>
                                </w:rPr>
                                <w:t>đến</w:t>
                              </w:r>
                              <w:proofErr w:type="spellEnd"/>
                              <w:r>
                                <w:rPr>
                                  <w:lang w:val="en-US"/>
                                </w:rPr>
                                <w:t>:</w:t>
                              </w:r>
                              <w:r>
                                <w:rPr>
                                  <w:lang w:val="en-US"/>
                                </w:rPr>
                                <w:tab/>
                              </w:r>
                              <w:r>
                                <w:rPr>
                                  <w:lang w:val="en-US"/>
                                </w:rPr>
                                <w:tab/>
                              </w:r>
                              <w:r>
                                <w:rPr>
                                  <w:lang w:val="en-US"/>
                                </w:rPr>
                                <w:tab/>
                              </w:r>
                              <w:proofErr w:type="spellStart"/>
                              <w:r>
                                <w:rPr>
                                  <w:lang w:val="en-US"/>
                                </w:rPr>
                                <w:t>Sân</w:t>
                              </w:r>
                              <w:proofErr w:type="spellEnd"/>
                              <w:r>
                                <w:rPr>
                                  <w:lang w:val="en-US"/>
                                </w:rPr>
                                <w:t xml:space="preserve"> bay </w:t>
                              </w:r>
                              <w:proofErr w:type="spellStart"/>
                              <w:r>
                                <w:rPr>
                                  <w:lang w:val="en-US"/>
                                </w:rPr>
                                <w:t>đi</w:t>
                              </w:r>
                              <w:proofErr w:type="spellEnd"/>
                              <w:r>
                                <w:rPr>
                                  <w:lang w:val="en-US"/>
                                </w:rPr>
                                <w:t>:</w:t>
                              </w:r>
                            </w:p>
                            <w:p w14:paraId="03A601FD" w14:textId="77777777" w:rsidR="001A75D8" w:rsidRDefault="001A75D8" w:rsidP="001A75D8">
                              <w:pPr>
                                <w:spacing w:line="360" w:lineRule="auto"/>
                                <w:rPr>
                                  <w:lang w:val="en-US"/>
                                </w:rPr>
                              </w:pPr>
                              <w:r>
                                <w:rPr>
                                  <w:lang w:val="en-US"/>
                                </w:rPr>
                                <w:tab/>
                              </w:r>
                              <w:proofErr w:type="spellStart"/>
                              <w:r>
                                <w:rPr>
                                  <w:lang w:val="en-US"/>
                                </w:rPr>
                                <w:t>Ngày</w:t>
                              </w:r>
                              <w:proofErr w:type="spellEnd"/>
                              <w:r>
                                <w:rPr>
                                  <w:lang w:val="en-US"/>
                                </w:rPr>
                                <w:t xml:space="preserve"> </w:t>
                              </w:r>
                              <w:proofErr w:type="spellStart"/>
                              <w:r>
                                <w:rPr>
                                  <w:lang w:val="en-US"/>
                                </w:rPr>
                                <w:t>giờ</w:t>
                              </w:r>
                              <w:proofErr w:type="spellEnd"/>
                              <w:r>
                                <w:rPr>
                                  <w:lang w:val="en-US"/>
                                </w:rPr>
                                <w:t>:</w:t>
                              </w:r>
                              <w:r>
                                <w:rPr>
                                  <w:lang w:val="en-US"/>
                                </w:rPr>
                                <w:tab/>
                              </w:r>
                              <w:r>
                                <w:rPr>
                                  <w:lang w:val="en-US"/>
                                </w:rPr>
                                <w:tab/>
                              </w:r>
                              <w:r>
                                <w:rPr>
                                  <w:lang w:val="en-US"/>
                                </w:rPr>
                                <w:tab/>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bay:</w:t>
                              </w:r>
                            </w:p>
                            <w:p w14:paraId="12A6F72B" w14:textId="77777777" w:rsidR="001A75D8" w:rsidRDefault="001A75D8" w:rsidP="001A75D8">
                              <w:pPr>
                                <w:spacing w:line="360" w:lineRule="auto"/>
                                <w:rPr>
                                  <w:lang w:val="en-US"/>
                                </w:rPr>
                              </w:pPr>
                              <w:r>
                                <w:rPr>
                                  <w:lang w:val="en-US"/>
                                </w:rPr>
                                <w:tab/>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ghế</w:t>
                              </w:r>
                              <w:proofErr w:type="spellEnd"/>
                              <w:r>
                                <w:rPr>
                                  <w:lang w:val="en-US"/>
                                </w:rPr>
                                <w:t xml:space="preserve"> 1:</w:t>
                              </w:r>
                              <w:r>
                                <w:rPr>
                                  <w:lang w:val="en-US"/>
                                </w:rPr>
                                <w:tab/>
                              </w:r>
                              <w:r>
                                <w:rPr>
                                  <w:lang w:val="en-US"/>
                                </w:rPr>
                                <w:tab/>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ghế</w:t>
                              </w:r>
                              <w:proofErr w:type="spellEnd"/>
                              <w:r>
                                <w:rPr>
                                  <w:lang w:val="en-US"/>
                                </w:rPr>
                                <w:t xml:space="preserve"> 2:</w:t>
                              </w:r>
                            </w:p>
                            <w:tbl>
                              <w:tblPr>
                                <w:tblStyle w:val="TableGrid"/>
                                <w:tblW w:w="0" w:type="auto"/>
                                <w:tblInd w:w="378" w:type="dxa"/>
                                <w:tblLook w:val="04A0" w:firstRow="1" w:lastRow="0" w:firstColumn="1" w:lastColumn="0" w:noHBand="0" w:noVBand="1"/>
                              </w:tblPr>
                              <w:tblGrid>
                                <w:gridCol w:w="1350"/>
                                <w:gridCol w:w="2570"/>
                                <w:gridCol w:w="2150"/>
                                <w:gridCol w:w="2150"/>
                              </w:tblGrid>
                              <w:tr w:rsidR="001A75D8" w14:paraId="6AF2198C" w14:textId="77777777" w:rsidTr="00C67346">
                                <w:tc>
                                  <w:tcPr>
                                    <w:tcW w:w="1350" w:type="dxa"/>
                                  </w:tcPr>
                                  <w:p w14:paraId="2A64DF33" w14:textId="77777777" w:rsidR="001A75D8" w:rsidRDefault="001A75D8" w:rsidP="00C67346">
                                    <w:pPr>
                                      <w:jc w:val="center"/>
                                      <w:rPr>
                                        <w:lang w:val="en-US"/>
                                      </w:rPr>
                                    </w:pPr>
                                    <w:r>
                                      <w:rPr>
                                        <w:lang w:val="en-US"/>
                                      </w:rPr>
                                      <w:t>STT</w:t>
                                    </w:r>
                                  </w:p>
                                </w:tc>
                                <w:tc>
                                  <w:tcPr>
                                    <w:tcW w:w="2570" w:type="dxa"/>
                                  </w:tcPr>
                                  <w:p w14:paraId="7AD3724D" w14:textId="77777777" w:rsidR="001A75D8" w:rsidRDefault="001A75D8" w:rsidP="00C67346">
                                    <w:pPr>
                                      <w:jc w:val="center"/>
                                      <w:rPr>
                                        <w:lang w:val="en-US"/>
                                      </w:rPr>
                                    </w:pPr>
                                    <w:proofErr w:type="spellStart"/>
                                    <w:r>
                                      <w:rPr>
                                        <w:lang w:val="en-US"/>
                                      </w:rPr>
                                      <w:t>Sân</w:t>
                                    </w:r>
                                    <w:proofErr w:type="spellEnd"/>
                                    <w:r>
                                      <w:rPr>
                                        <w:lang w:val="en-US"/>
                                      </w:rPr>
                                      <w:t xml:space="preserve"> bay </w:t>
                                    </w:r>
                                    <w:proofErr w:type="spellStart"/>
                                    <w:r>
                                      <w:rPr>
                                        <w:lang w:val="en-US"/>
                                      </w:rPr>
                                      <w:t>trung</w:t>
                                    </w:r>
                                    <w:proofErr w:type="spellEnd"/>
                                    <w:r>
                                      <w:rPr>
                                        <w:lang w:val="en-US"/>
                                      </w:rPr>
                                      <w:t xml:space="preserve"> </w:t>
                                    </w:r>
                                    <w:proofErr w:type="spellStart"/>
                                    <w:r>
                                      <w:rPr>
                                        <w:lang w:val="en-US"/>
                                      </w:rPr>
                                      <w:t>gian</w:t>
                                    </w:r>
                                    <w:proofErr w:type="spellEnd"/>
                                  </w:p>
                                </w:tc>
                                <w:tc>
                                  <w:tcPr>
                                    <w:tcW w:w="2150" w:type="dxa"/>
                                  </w:tcPr>
                                  <w:p w14:paraId="1CD4FED1" w14:textId="77777777" w:rsidR="001A75D8" w:rsidRDefault="001A75D8" w:rsidP="00C67346">
                                    <w:pPr>
                                      <w:jc w:val="center"/>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dừng</w:t>
                                    </w:r>
                                    <w:proofErr w:type="spellEnd"/>
                                  </w:p>
                                </w:tc>
                                <w:tc>
                                  <w:tcPr>
                                    <w:tcW w:w="2150" w:type="dxa"/>
                                  </w:tcPr>
                                  <w:p w14:paraId="324061BB" w14:textId="77777777" w:rsidR="001A75D8" w:rsidRDefault="001A75D8" w:rsidP="00C67346">
                                    <w:pPr>
                                      <w:jc w:val="center"/>
                                      <w:rPr>
                                        <w:lang w:val="en-US"/>
                                      </w:rPr>
                                    </w:pPr>
                                    <w:proofErr w:type="spellStart"/>
                                    <w:r>
                                      <w:rPr>
                                        <w:lang w:val="en-US"/>
                                      </w:rPr>
                                      <w:t>Ghi</w:t>
                                    </w:r>
                                    <w:proofErr w:type="spellEnd"/>
                                    <w:r>
                                      <w:rPr>
                                        <w:lang w:val="en-US"/>
                                      </w:rPr>
                                      <w:t xml:space="preserve"> </w:t>
                                    </w:r>
                                    <w:proofErr w:type="spellStart"/>
                                    <w:r>
                                      <w:rPr>
                                        <w:lang w:val="en-US"/>
                                      </w:rPr>
                                      <w:t>chú</w:t>
                                    </w:r>
                                    <w:proofErr w:type="spellEnd"/>
                                  </w:p>
                                </w:tc>
                              </w:tr>
                              <w:tr w:rsidR="001A75D8" w14:paraId="5B551389" w14:textId="77777777" w:rsidTr="00C67346">
                                <w:tc>
                                  <w:tcPr>
                                    <w:tcW w:w="1350" w:type="dxa"/>
                                  </w:tcPr>
                                  <w:p w14:paraId="64CB0F29" w14:textId="77777777" w:rsidR="001A75D8" w:rsidRDefault="001A75D8">
                                    <w:pPr>
                                      <w:rPr>
                                        <w:lang w:val="en-US"/>
                                      </w:rPr>
                                    </w:pPr>
                                  </w:p>
                                </w:tc>
                                <w:tc>
                                  <w:tcPr>
                                    <w:tcW w:w="2570" w:type="dxa"/>
                                  </w:tcPr>
                                  <w:p w14:paraId="5D11891C" w14:textId="77777777" w:rsidR="001A75D8" w:rsidRDefault="001A75D8">
                                    <w:pPr>
                                      <w:rPr>
                                        <w:lang w:val="en-US"/>
                                      </w:rPr>
                                    </w:pPr>
                                  </w:p>
                                </w:tc>
                                <w:tc>
                                  <w:tcPr>
                                    <w:tcW w:w="2150" w:type="dxa"/>
                                  </w:tcPr>
                                  <w:p w14:paraId="04C5E29F" w14:textId="77777777" w:rsidR="001A75D8" w:rsidRDefault="001A75D8">
                                    <w:pPr>
                                      <w:rPr>
                                        <w:lang w:val="en-US"/>
                                      </w:rPr>
                                    </w:pPr>
                                  </w:p>
                                </w:tc>
                                <w:tc>
                                  <w:tcPr>
                                    <w:tcW w:w="2150" w:type="dxa"/>
                                  </w:tcPr>
                                  <w:p w14:paraId="3693B35F" w14:textId="77777777" w:rsidR="001A75D8" w:rsidRDefault="001A75D8">
                                    <w:pPr>
                                      <w:rPr>
                                        <w:lang w:val="en-US"/>
                                      </w:rPr>
                                    </w:pPr>
                                  </w:p>
                                </w:tc>
                              </w:tr>
                              <w:tr w:rsidR="001A75D8" w14:paraId="2D8DFC95" w14:textId="77777777" w:rsidTr="00C67346">
                                <w:tc>
                                  <w:tcPr>
                                    <w:tcW w:w="1350" w:type="dxa"/>
                                  </w:tcPr>
                                  <w:p w14:paraId="69DB484E" w14:textId="77777777" w:rsidR="001A75D8" w:rsidRDefault="001A75D8">
                                    <w:pPr>
                                      <w:rPr>
                                        <w:lang w:val="en-US"/>
                                      </w:rPr>
                                    </w:pPr>
                                  </w:p>
                                </w:tc>
                                <w:tc>
                                  <w:tcPr>
                                    <w:tcW w:w="2570" w:type="dxa"/>
                                  </w:tcPr>
                                  <w:p w14:paraId="1C71DADD" w14:textId="77777777" w:rsidR="001A75D8" w:rsidRDefault="001A75D8">
                                    <w:pPr>
                                      <w:rPr>
                                        <w:lang w:val="en-US"/>
                                      </w:rPr>
                                    </w:pPr>
                                  </w:p>
                                </w:tc>
                                <w:tc>
                                  <w:tcPr>
                                    <w:tcW w:w="2150" w:type="dxa"/>
                                  </w:tcPr>
                                  <w:p w14:paraId="56E613CB" w14:textId="77777777" w:rsidR="001A75D8" w:rsidRDefault="001A75D8">
                                    <w:pPr>
                                      <w:rPr>
                                        <w:lang w:val="en-US"/>
                                      </w:rPr>
                                    </w:pPr>
                                  </w:p>
                                </w:tc>
                                <w:tc>
                                  <w:tcPr>
                                    <w:tcW w:w="2150" w:type="dxa"/>
                                  </w:tcPr>
                                  <w:p w14:paraId="539245D6" w14:textId="77777777" w:rsidR="001A75D8" w:rsidRDefault="001A75D8">
                                    <w:pPr>
                                      <w:rPr>
                                        <w:lang w:val="en-US"/>
                                      </w:rPr>
                                    </w:pPr>
                                  </w:p>
                                </w:tc>
                              </w:tr>
                            </w:tbl>
                            <w:p w14:paraId="3B1FB1CD" w14:textId="77777777" w:rsidR="001A75D8" w:rsidRDefault="001A75D8" w:rsidP="001A75D8">
                              <w:pPr>
                                <w:rPr>
                                  <w:ins w:id="531" w:author="Nguyễn Đức Minh Trí" w:date="2021-05-28T22:26:00Z"/>
                                  <w:b/>
                                  <w:bCs/>
                                  <w:lang w:val="en-US"/>
                                </w:rPr>
                              </w:pPr>
                            </w:p>
                            <w:p w14:paraId="49F4DEDD" w14:textId="77777777" w:rsidR="001A75D8" w:rsidRPr="00C67346" w:rsidRDefault="001A75D8" w:rsidP="001A75D8">
                              <w:pPr>
                                <w:rPr>
                                  <w:lang w:val="en-US"/>
                                </w:rPr>
                              </w:pPr>
                              <w:r w:rsidRPr="00C67346">
                                <w:rPr>
                                  <w:b/>
                                  <w:bCs/>
                                  <w:lang w:val="en-US"/>
                                </w:rPr>
                                <w:t>Q</w:t>
                              </w:r>
                              <w:r w:rsidRPr="00C67346">
                                <w:rPr>
                                  <w:b/>
                                  <w:bCs/>
                                </w:rPr>
                                <w:t>Đ1:</w:t>
                              </w:r>
                              <w:r>
                                <w:t xml:space="preserve"> </w:t>
                              </w:r>
                              <w:proofErr w:type="spellStart"/>
                              <w:r>
                                <w:t>Có</w:t>
                              </w:r>
                              <w:proofErr w:type="spellEnd"/>
                              <w:r>
                                <w:t xml:space="preserve"> 10 sân bay. </w:t>
                              </w:r>
                              <w:proofErr w:type="spellStart"/>
                              <w:r>
                                <w:t>Thời</w:t>
                              </w:r>
                              <w:proofErr w:type="spellEnd"/>
                              <w:r>
                                <w:t xml:space="preserve"> gian bay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30 </w:t>
                              </w:r>
                              <w:proofErr w:type="spellStart"/>
                              <w:r>
                                <w:t>phút</w:t>
                              </w:r>
                              <w:proofErr w:type="spellEnd"/>
                              <w:r>
                                <w:t xml:space="preserve">. </w:t>
                              </w:r>
                              <w:proofErr w:type="spellStart"/>
                              <w:r>
                                <w:t>Có</w:t>
                              </w:r>
                              <w:proofErr w:type="spellEnd"/>
                              <w:r>
                                <w:t xml:space="preserve"> </w:t>
                              </w:r>
                              <w:proofErr w:type="spellStart"/>
                              <w:r>
                                <w:t>tối</w:t>
                              </w:r>
                              <w:proofErr w:type="spellEnd"/>
                              <w:r>
                                <w:t xml:space="preserve"> đa 2 sân bay trung gian </w:t>
                              </w:r>
                              <w:proofErr w:type="spellStart"/>
                              <w:r>
                                <w:t>vói</w:t>
                              </w:r>
                              <w:proofErr w:type="spellEnd"/>
                              <w:r>
                                <w:t xml:space="preserve"> </w:t>
                              </w:r>
                              <w:proofErr w:type="spellStart"/>
                              <w:r>
                                <w:t>thời</w:t>
                              </w:r>
                              <w:proofErr w:type="spellEnd"/>
                              <w:r>
                                <w:t xml:space="preserve"> gian </w:t>
                              </w:r>
                              <w:proofErr w:type="spellStart"/>
                              <w:r>
                                <w:t>dừng</w:t>
                              </w:r>
                              <w:proofErr w:type="spellEnd"/>
                              <w:r>
                                <w:t xml:space="preserve"> </w:t>
                              </w:r>
                              <w:proofErr w:type="spellStart"/>
                              <w:r>
                                <w:t>từ</w:t>
                              </w:r>
                              <w:proofErr w:type="spellEnd"/>
                              <w:r>
                                <w:t xml:space="preserve"> 10 </w:t>
                              </w:r>
                              <w:proofErr w:type="spellStart"/>
                              <w:r>
                                <w:t>đến</w:t>
                              </w:r>
                              <w:proofErr w:type="spellEnd"/>
                              <w:r>
                                <w:t xml:space="preserve"> 20 </w:t>
                              </w:r>
                              <w:proofErr w:type="spellStart"/>
                              <w:r>
                                <w:t>phút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9236F2" id="Text Box 3" o:spid="_x0000_s1027" type="#_x0000_t202" style="width:462.6pt;height:1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" fillcolor="white [3201]" strokeweight=".5pt">
                  <v:textbox>
                    <w:txbxContent>
                      <w:p w14:paraId="4C5C84B6" w14:textId="77777777" w:rsidR="001A75D8" w:rsidRDefault="001A75D8" w:rsidP="001A75D8">
                        <w:pPr>
                          <w:rPr>
                            <w:lang w:val="en-US"/>
                          </w:rPr>
                        </w:pPr>
                        <w:r w:rsidRPr="00C67346">
                          <w:rPr>
                            <w:b/>
                            <w:bCs/>
                            <w:lang w:val="en-US"/>
                          </w:rPr>
                          <w:t>BM1:</w:t>
                        </w:r>
                        <w:r>
                          <w:rPr>
                            <w:lang w:val="en-US"/>
                          </w:rPr>
                          <w:tab/>
                        </w:r>
                        <w:r>
                          <w:rPr>
                            <w:lang w:val="en-US"/>
                          </w:rPr>
                          <w:tab/>
                        </w:r>
                        <w:r>
                          <w:rPr>
                            <w:lang w:val="en-US"/>
                          </w:rPr>
                          <w:tab/>
                        </w:r>
                        <w:r>
                          <w:rPr>
                            <w:lang w:val="en-US"/>
                          </w:rPr>
                          <w:tab/>
                          <w:t xml:space="preserve">       LỊCH CHUYẾN BAY</w:t>
                        </w:r>
                      </w:p>
                      <w:p w14:paraId="145C0DF7" w14:textId="77777777" w:rsidR="001A75D8" w:rsidRDefault="001A75D8" w:rsidP="001A75D8">
                        <w:pPr>
                          <w:rPr>
                            <w:lang w:val="en-US"/>
                          </w:rPr>
                        </w:pPr>
                      </w:p>
                      <w:p w14:paraId="2A907A06" w14:textId="77777777" w:rsidR="001A75D8" w:rsidRDefault="001A75D8" w:rsidP="001A75D8">
                        <w:pPr>
                          <w:spacing w:line="360" w:lineRule="auto"/>
                          <w:rPr>
                            <w:lang w:val="en-US"/>
                          </w:rPr>
                        </w:pPr>
                        <w:r>
                          <w:rPr>
                            <w:lang w:val="en-US"/>
                          </w:rPr>
                          <w:tab/>
                        </w:r>
                        <w:proofErr w:type="spellStart"/>
                        <w:r>
                          <w:rPr>
                            <w:lang w:val="en-US"/>
                          </w:rPr>
                          <w:t>Mã</w:t>
                        </w:r>
                        <w:proofErr w:type="spellEnd"/>
                        <w:r>
                          <w:rPr>
                            <w:lang w:val="en-US"/>
                          </w:rPr>
                          <w:t xml:space="preserve"> </w:t>
                        </w:r>
                        <w:proofErr w:type="spellStart"/>
                        <w:r>
                          <w:rPr>
                            <w:lang w:val="en-US"/>
                          </w:rPr>
                          <w:t>chuyến</w:t>
                        </w:r>
                        <w:proofErr w:type="spellEnd"/>
                        <w:r>
                          <w:rPr>
                            <w:lang w:val="en-US"/>
                          </w:rPr>
                          <w:t xml:space="preserve"> bay:</w:t>
                        </w:r>
                        <w:r>
                          <w:rPr>
                            <w:lang w:val="en-US"/>
                          </w:rPr>
                          <w:tab/>
                        </w:r>
                        <w:r>
                          <w:rPr>
                            <w:lang w:val="en-US"/>
                          </w:rPr>
                          <w:tab/>
                        </w:r>
                        <w:proofErr w:type="spellStart"/>
                        <w:r>
                          <w:rPr>
                            <w:lang w:val="en-US"/>
                          </w:rPr>
                          <w:t>Sân</w:t>
                        </w:r>
                        <w:proofErr w:type="spellEnd"/>
                        <w:r>
                          <w:rPr>
                            <w:lang w:val="en-US"/>
                          </w:rPr>
                          <w:t xml:space="preserve"> bay </w:t>
                        </w:r>
                        <w:proofErr w:type="spellStart"/>
                        <w:r>
                          <w:rPr>
                            <w:lang w:val="en-US"/>
                          </w:rPr>
                          <w:t>đến</w:t>
                        </w:r>
                        <w:proofErr w:type="spellEnd"/>
                        <w:r>
                          <w:rPr>
                            <w:lang w:val="en-US"/>
                          </w:rPr>
                          <w:t>:</w:t>
                        </w:r>
                        <w:r>
                          <w:rPr>
                            <w:lang w:val="en-US"/>
                          </w:rPr>
                          <w:tab/>
                        </w:r>
                        <w:r>
                          <w:rPr>
                            <w:lang w:val="en-US"/>
                          </w:rPr>
                          <w:tab/>
                        </w:r>
                        <w:r>
                          <w:rPr>
                            <w:lang w:val="en-US"/>
                          </w:rPr>
                          <w:tab/>
                        </w:r>
                        <w:proofErr w:type="spellStart"/>
                        <w:r>
                          <w:rPr>
                            <w:lang w:val="en-US"/>
                          </w:rPr>
                          <w:t>Sân</w:t>
                        </w:r>
                        <w:proofErr w:type="spellEnd"/>
                        <w:r>
                          <w:rPr>
                            <w:lang w:val="en-US"/>
                          </w:rPr>
                          <w:t xml:space="preserve"> bay </w:t>
                        </w:r>
                        <w:proofErr w:type="spellStart"/>
                        <w:r>
                          <w:rPr>
                            <w:lang w:val="en-US"/>
                          </w:rPr>
                          <w:t>đi</w:t>
                        </w:r>
                        <w:proofErr w:type="spellEnd"/>
                        <w:r>
                          <w:rPr>
                            <w:lang w:val="en-US"/>
                          </w:rPr>
                          <w:t>:</w:t>
                        </w:r>
                      </w:p>
                      <w:p w14:paraId="03A601FD" w14:textId="77777777" w:rsidR="001A75D8" w:rsidRDefault="001A75D8" w:rsidP="001A75D8">
                        <w:pPr>
                          <w:spacing w:line="360" w:lineRule="auto"/>
                          <w:rPr>
                            <w:lang w:val="en-US"/>
                          </w:rPr>
                        </w:pPr>
                        <w:r>
                          <w:rPr>
                            <w:lang w:val="en-US"/>
                          </w:rPr>
                          <w:tab/>
                        </w:r>
                        <w:proofErr w:type="spellStart"/>
                        <w:r>
                          <w:rPr>
                            <w:lang w:val="en-US"/>
                          </w:rPr>
                          <w:t>Ngày</w:t>
                        </w:r>
                        <w:proofErr w:type="spellEnd"/>
                        <w:r>
                          <w:rPr>
                            <w:lang w:val="en-US"/>
                          </w:rPr>
                          <w:t xml:space="preserve"> </w:t>
                        </w:r>
                        <w:proofErr w:type="spellStart"/>
                        <w:r>
                          <w:rPr>
                            <w:lang w:val="en-US"/>
                          </w:rPr>
                          <w:t>giờ</w:t>
                        </w:r>
                        <w:proofErr w:type="spellEnd"/>
                        <w:r>
                          <w:rPr>
                            <w:lang w:val="en-US"/>
                          </w:rPr>
                          <w:t>:</w:t>
                        </w:r>
                        <w:r>
                          <w:rPr>
                            <w:lang w:val="en-US"/>
                          </w:rPr>
                          <w:tab/>
                        </w:r>
                        <w:r>
                          <w:rPr>
                            <w:lang w:val="en-US"/>
                          </w:rPr>
                          <w:tab/>
                        </w:r>
                        <w:r>
                          <w:rPr>
                            <w:lang w:val="en-US"/>
                          </w:rPr>
                          <w:tab/>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bay:</w:t>
                        </w:r>
                      </w:p>
                      <w:p w14:paraId="12A6F72B" w14:textId="77777777" w:rsidR="001A75D8" w:rsidRDefault="001A75D8" w:rsidP="001A75D8">
                        <w:pPr>
                          <w:spacing w:line="360" w:lineRule="auto"/>
                          <w:rPr>
                            <w:lang w:val="en-US"/>
                          </w:rPr>
                        </w:pPr>
                        <w:r>
                          <w:rPr>
                            <w:lang w:val="en-US"/>
                          </w:rPr>
                          <w:tab/>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ghế</w:t>
                        </w:r>
                        <w:proofErr w:type="spellEnd"/>
                        <w:r>
                          <w:rPr>
                            <w:lang w:val="en-US"/>
                          </w:rPr>
                          <w:t xml:space="preserve"> 1:</w:t>
                        </w:r>
                        <w:r>
                          <w:rPr>
                            <w:lang w:val="en-US"/>
                          </w:rPr>
                          <w:tab/>
                        </w:r>
                        <w:r>
                          <w:rPr>
                            <w:lang w:val="en-US"/>
                          </w:rPr>
                          <w:tab/>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w:t>
                        </w:r>
                        <w:proofErr w:type="spellStart"/>
                        <w:r>
                          <w:rPr>
                            <w:lang w:val="en-US"/>
                          </w:rPr>
                          <w:t>ghế</w:t>
                        </w:r>
                        <w:proofErr w:type="spellEnd"/>
                        <w:r>
                          <w:rPr>
                            <w:lang w:val="en-US"/>
                          </w:rPr>
                          <w:t xml:space="preserve"> 2:</w:t>
                        </w:r>
                      </w:p>
                      <w:tbl>
                        <w:tblPr>
                          <w:tblStyle w:val="TableGrid"/>
                          <w:tblW w:w="0" w:type="auto"/>
                          <w:tblInd w:w="378" w:type="dxa"/>
                          <w:tblLook w:val="04A0" w:firstRow="1" w:lastRow="0" w:firstColumn="1" w:lastColumn="0" w:noHBand="0" w:noVBand="1"/>
                        </w:tblPr>
                        <w:tblGrid>
                          <w:gridCol w:w="1350"/>
                          <w:gridCol w:w="2570"/>
                          <w:gridCol w:w="2150"/>
                          <w:gridCol w:w="2150"/>
                        </w:tblGrid>
                        <w:tr w:rsidR="001A75D8" w14:paraId="6AF2198C" w14:textId="77777777" w:rsidTr="00C67346">
                          <w:tc>
                            <w:tcPr>
                              <w:tcW w:w="1350" w:type="dxa"/>
                            </w:tcPr>
                            <w:p w14:paraId="2A64DF33" w14:textId="77777777" w:rsidR="001A75D8" w:rsidRDefault="001A75D8" w:rsidP="00C67346">
                              <w:pPr>
                                <w:jc w:val="center"/>
                                <w:rPr>
                                  <w:lang w:val="en-US"/>
                                </w:rPr>
                              </w:pPr>
                              <w:r>
                                <w:rPr>
                                  <w:lang w:val="en-US"/>
                                </w:rPr>
                                <w:t>STT</w:t>
                              </w:r>
                            </w:p>
                          </w:tc>
                          <w:tc>
                            <w:tcPr>
                              <w:tcW w:w="2570" w:type="dxa"/>
                            </w:tcPr>
                            <w:p w14:paraId="7AD3724D" w14:textId="77777777" w:rsidR="001A75D8" w:rsidRDefault="001A75D8" w:rsidP="00C67346">
                              <w:pPr>
                                <w:jc w:val="center"/>
                                <w:rPr>
                                  <w:lang w:val="en-US"/>
                                </w:rPr>
                              </w:pPr>
                              <w:proofErr w:type="spellStart"/>
                              <w:r>
                                <w:rPr>
                                  <w:lang w:val="en-US"/>
                                </w:rPr>
                                <w:t>Sân</w:t>
                              </w:r>
                              <w:proofErr w:type="spellEnd"/>
                              <w:r>
                                <w:rPr>
                                  <w:lang w:val="en-US"/>
                                </w:rPr>
                                <w:t xml:space="preserve"> bay </w:t>
                              </w:r>
                              <w:proofErr w:type="spellStart"/>
                              <w:r>
                                <w:rPr>
                                  <w:lang w:val="en-US"/>
                                </w:rPr>
                                <w:t>trung</w:t>
                              </w:r>
                              <w:proofErr w:type="spellEnd"/>
                              <w:r>
                                <w:rPr>
                                  <w:lang w:val="en-US"/>
                                </w:rPr>
                                <w:t xml:space="preserve"> </w:t>
                              </w:r>
                              <w:proofErr w:type="spellStart"/>
                              <w:r>
                                <w:rPr>
                                  <w:lang w:val="en-US"/>
                                </w:rPr>
                                <w:t>gian</w:t>
                              </w:r>
                              <w:proofErr w:type="spellEnd"/>
                            </w:p>
                          </w:tc>
                          <w:tc>
                            <w:tcPr>
                              <w:tcW w:w="2150" w:type="dxa"/>
                            </w:tcPr>
                            <w:p w14:paraId="1CD4FED1" w14:textId="77777777" w:rsidR="001A75D8" w:rsidRDefault="001A75D8" w:rsidP="00C67346">
                              <w:pPr>
                                <w:jc w:val="center"/>
                                <w:rPr>
                                  <w:lang w:val="en-US"/>
                                </w:rPr>
                              </w:pP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dừng</w:t>
                              </w:r>
                              <w:proofErr w:type="spellEnd"/>
                            </w:p>
                          </w:tc>
                          <w:tc>
                            <w:tcPr>
                              <w:tcW w:w="2150" w:type="dxa"/>
                            </w:tcPr>
                            <w:p w14:paraId="324061BB" w14:textId="77777777" w:rsidR="001A75D8" w:rsidRDefault="001A75D8" w:rsidP="00C67346">
                              <w:pPr>
                                <w:jc w:val="center"/>
                                <w:rPr>
                                  <w:lang w:val="en-US"/>
                                </w:rPr>
                              </w:pPr>
                              <w:proofErr w:type="spellStart"/>
                              <w:r>
                                <w:rPr>
                                  <w:lang w:val="en-US"/>
                                </w:rPr>
                                <w:t>Ghi</w:t>
                              </w:r>
                              <w:proofErr w:type="spellEnd"/>
                              <w:r>
                                <w:rPr>
                                  <w:lang w:val="en-US"/>
                                </w:rPr>
                                <w:t xml:space="preserve"> </w:t>
                              </w:r>
                              <w:proofErr w:type="spellStart"/>
                              <w:r>
                                <w:rPr>
                                  <w:lang w:val="en-US"/>
                                </w:rPr>
                                <w:t>chú</w:t>
                              </w:r>
                              <w:proofErr w:type="spellEnd"/>
                            </w:p>
                          </w:tc>
                        </w:tr>
                        <w:tr w:rsidR="001A75D8" w14:paraId="5B551389" w14:textId="77777777" w:rsidTr="00C67346">
                          <w:tc>
                            <w:tcPr>
                              <w:tcW w:w="1350" w:type="dxa"/>
                            </w:tcPr>
                            <w:p w14:paraId="64CB0F29" w14:textId="77777777" w:rsidR="001A75D8" w:rsidRDefault="001A75D8">
                              <w:pPr>
                                <w:rPr>
                                  <w:lang w:val="en-US"/>
                                </w:rPr>
                              </w:pPr>
                            </w:p>
                          </w:tc>
                          <w:tc>
                            <w:tcPr>
                              <w:tcW w:w="2570" w:type="dxa"/>
                            </w:tcPr>
                            <w:p w14:paraId="5D11891C" w14:textId="77777777" w:rsidR="001A75D8" w:rsidRDefault="001A75D8">
                              <w:pPr>
                                <w:rPr>
                                  <w:lang w:val="en-US"/>
                                </w:rPr>
                              </w:pPr>
                            </w:p>
                          </w:tc>
                          <w:tc>
                            <w:tcPr>
                              <w:tcW w:w="2150" w:type="dxa"/>
                            </w:tcPr>
                            <w:p w14:paraId="04C5E29F" w14:textId="77777777" w:rsidR="001A75D8" w:rsidRDefault="001A75D8">
                              <w:pPr>
                                <w:rPr>
                                  <w:lang w:val="en-US"/>
                                </w:rPr>
                              </w:pPr>
                            </w:p>
                          </w:tc>
                          <w:tc>
                            <w:tcPr>
                              <w:tcW w:w="2150" w:type="dxa"/>
                            </w:tcPr>
                            <w:p w14:paraId="3693B35F" w14:textId="77777777" w:rsidR="001A75D8" w:rsidRDefault="001A75D8">
                              <w:pPr>
                                <w:rPr>
                                  <w:lang w:val="en-US"/>
                                </w:rPr>
                              </w:pPr>
                            </w:p>
                          </w:tc>
                        </w:tr>
                        <w:tr w:rsidR="001A75D8" w14:paraId="2D8DFC95" w14:textId="77777777" w:rsidTr="00C67346">
                          <w:tc>
                            <w:tcPr>
                              <w:tcW w:w="1350" w:type="dxa"/>
                            </w:tcPr>
                            <w:p w14:paraId="69DB484E" w14:textId="77777777" w:rsidR="001A75D8" w:rsidRDefault="001A75D8">
                              <w:pPr>
                                <w:rPr>
                                  <w:lang w:val="en-US"/>
                                </w:rPr>
                              </w:pPr>
                            </w:p>
                          </w:tc>
                          <w:tc>
                            <w:tcPr>
                              <w:tcW w:w="2570" w:type="dxa"/>
                            </w:tcPr>
                            <w:p w14:paraId="1C71DADD" w14:textId="77777777" w:rsidR="001A75D8" w:rsidRDefault="001A75D8">
                              <w:pPr>
                                <w:rPr>
                                  <w:lang w:val="en-US"/>
                                </w:rPr>
                              </w:pPr>
                            </w:p>
                          </w:tc>
                          <w:tc>
                            <w:tcPr>
                              <w:tcW w:w="2150" w:type="dxa"/>
                            </w:tcPr>
                            <w:p w14:paraId="56E613CB" w14:textId="77777777" w:rsidR="001A75D8" w:rsidRDefault="001A75D8">
                              <w:pPr>
                                <w:rPr>
                                  <w:lang w:val="en-US"/>
                                </w:rPr>
                              </w:pPr>
                            </w:p>
                          </w:tc>
                          <w:tc>
                            <w:tcPr>
                              <w:tcW w:w="2150" w:type="dxa"/>
                            </w:tcPr>
                            <w:p w14:paraId="539245D6" w14:textId="77777777" w:rsidR="001A75D8" w:rsidRDefault="001A75D8">
                              <w:pPr>
                                <w:rPr>
                                  <w:lang w:val="en-US"/>
                                </w:rPr>
                              </w:pPr>
                            </w:p>
                          </w:tc>
                        </w:tr>
                      </w:tbl>
                      <w:p w14:paraId="3B1FB1CD" w14:textId="77777777" w:rsidR="001A75D8" w:rsidRDefault="001A75D8" w:rsidP="001A75D8">
                        <w:pPr>
                          <w:rPr>
                            <w:ins w:id="532" w:author="Nguyễn Đức Minh Trí" w:date="2021-05-28T22:26:00Z"/>
                            <w:b/>
                            <w:bCs/>
                            <w:lang w:val="en-US"/>
                          </w:rPr>
                        </w:pPr>
                      </w:p>
                      <w:p w14:paraId="49F4DEDD" w14:textId="77777777" w:rsidR="001A75D8" w:rsidRPr="00C67346" w:rsidRDefault="001A75D8" w:rsidP="001A75D8">
                        <w:pPr>
                          <w:rPr>
                            <w:lang w:val="en-US"/>
                          </w:rPr>
                        </w:pPr>
                        <w:r w:rsidRPr="00C67346">
                          <w:rPr>
                            <w:b/>
                            <w:bCs/>
                            <w:lang w:val="en-US"/>
                          </w:rPr>
                          <w:t>Q</w:t>
                        </w:r>
                        <w:r w:rsidRPr="00C67346">
                          <w:rPr>
                            <w:b/>
                            <w:bCs/>
                          </w:rPr>
                          <w:t>Đ1:</w:t>
                        </w:r>
                        <w:r>
                          <w:t xml:space="preserve"> </w:t>
                        </w:r>
                        <w:proofErr w:type="spellStart"/>
                        <w:r>
                          <w:t>Có</w:t>
                        </w:r>
                        <w:proofErr w:type="spellEnd"/>
                        <w:r>
                          <w:t xml:space="preserve"> 10 sân bay. </w:t>
                        </w:r>
                        <w:proofErr w:type="spellStart"/>
                        <w:r>
                          <w:t>Thời</w:t>
                        </w:r>
                        <w:proofErr w:type="spellEnd"/>
                        <w:r>
                          <w:t xml:space="preserve"> gian bay </w:t>
                        </w:r>
                        <w:proofErr w:type="spellStart"/>
                        <w:r>
                          <w:t>tối</w:t>
                        </w:r>
                        <w:proofErr w:type="spellEnd"/>
                        <w:r>
                          <w:t xml:space="preserve"> </w:t>
                        </w:r>
                        <w:proofErr w:type="spellStart"/>
                        <w:r>
                          <w:t>thiểu</w:t>
                        </w:r>
                        <w:proofErr w:type="spellEnd"/>
                        <w:r>
                          <w:t xml:space="preserve"> </w:t>
                        </w:r>
                        <w:proofErr w:type="spellStart"/>
                        <w:r>
                          <w:t>là</w:t>
                        </w:r>
                        <w:proofErr w:type="spellEnd"/>
                        <w:r>
                          <w:t xml:space="preserve"> 30 </w:t>
                        </w:r>
                        <w:proofErr w:type="spellStart"/>
                        <w:r>
                          <w:t>phút</w:t>
                        </w:r>
                        <w:proofErr w:type="spellEnd"/>
                        <w:r>
                          <w:t xml:space="preserve">. </w:t>
                        </w:r>
                        <w:proofErr w:type="spellStart"/>
                        <w:r>
                          <w:t>Có</w:t>
                        </w:r>
                        <w:proofErr w:type="spellEnd"/>
                        <w:r>
                          <w:t xml:space="preserve"> </w:t>
                        </w:r>
                        <w:proofErr w:type="spellStart"/>
                        <w:r>
                          <w:t>tối</w:t>
                        </w:r>
                        <w:proofErr w:type="spellEnd"/>
                        <w:r>
                          <w:t xml:space="preserve"> đa 2 sân bay trung gian </w:t>
                        </w:r>
                        <w:proofErr w:type="spellStart"/>
                        <w:r>
                          <w:t>vói</w:t>
                        </w:r>
                        <w:proofErr w:type="spellEnd"/>
                        <w:r>
                          <w:t xml:space="preserve"> </w:t>
                        </w:r>
                        <w:proofErr w:type="spellStart"/>
                        <w:r>
                          <w:t>thời</w:t>
                        </w:r>
                        <w:proofErr w:type="spellEnd"/>
                        <w:r>
                          <w:t xml:space="preserve"> gian </w:t>
                        </w:r>
                        <w:proofErr w:type="spellStart"/>
                        <w:r>
                          <w:t>dừng</w:t>
                        </w:r>
                        <w:proofErr w:type="spellEnd"/>
                        <w:r>
                          <w:t xml:space="preserve"> </w:t>
                        </w:r>
                        <w:proofErr w:type="spellStart"/>
                        <w:r>
                          <w:t>từ</w:t>
                        </w:r>
                        <w:proofErr w:type="spellEnd"/>
                        <w:r>
                          <w:t xml:space="preserve"> 10 </w:t>
                        </w:r>
                        <w:proofErr w:type="spellStart"/>
                        <w:r>
                          <w:t>đến</w:t>
                        </w:r>
                        <w:proofErr w:type="spellEnd"/>
                        <w:r>
                          <w:t xml:space="preserve"> 20 </w:t>
                        </w:r>
                        <w:proofErr w:type="spellStart"/>
                        <w:r>
                          <w:t>phút</w:t>
                        </w:r>
                        <w:proofErr w:type="spellEnd"/>
                        <w:r>
                          <w:t>.</w:t>
                        </w:r>
                      </w:p>
                    </w:txbxContent>
                  </v:textbox>
                  <w10:anchorlock/>
                </v:shape>
              </w:pict>
            </mc:Fallback>
          </mc:AlternateContent>
        </w:r>
      </w:moveTo>
      <w:moveToRangeEnd w:id="529"/>
    </w:p>
    <w:p w14:paraId="1B68A85F" w14:textId="1F8D82BE" w:rsidR="00382205" w:rsidDel="001A75D8" w:rsidRDefault="002B6375" w:rsidP="00243FC7">
      <w:pPr>
        <w:spacing w:line="276" w:lineRule="auto"/>
        <w:jc w:val="both"/>
        <w:rPr>
          <w:del w:id="533" w:author="Nguyễn Đức Minh Trí" w:date="2021-05-28T22:24:00Z"/>
          <w:iCs/>
          <w:color w:val="0000FF"/>
          <w:lang w:val="en-US"/>
        </w:rPr>
      </w:pPr>
      <w:del w:id="534" w:author="Nguyễn Đức Minh Trí" w:date="2021-05-28T23:01:00Z">
        <w:r w:rsidDel="001A75D8">
          <w:rPr>
            <w:iCs/>
            <w:noProof/>
            <w:szCs w:val="24"/>
            <w:lang w:val="en-US"/>
          </w:rPr>
          <mc:AlternateContent>
            <mc:Choice Requires="wps">
              <w:drawing>
                <wp:inline distT="0" distB="0" distL="0" distR="0" wp14:anchorId="0D8864C5" wp14:editId="701CE516">
                  <wp:extent cx="5867400" cy="1423035"/>
                  <wp:effectExtent l="0" t="0" r="19050" b="24765"/>
                  <wp:docPr id="41" name="Text Box 41"/>
                  <wp:cNvGraphicFramePr/>
                  <a:graphic xmlns:a="http://schemas.openxmlformats.org/drawingml/2006/main">
                    <a:graphicData uri="http://schemas.microsoft.com/office/word/2010/wordprocessingShape">
                      <wps:wsp>
                        <wps:cNvSpPr txBox="1"/>
                        <wps:spPr>
                          <a:xfrm>
                            <a:off x="0" y="0"/>
                            <a:ext cx="5867400" cy="1423035"/>
                          </a:xfrm>
                          <a:prstGeom prst="rect">
                            <a:avLst/>
                          </a:prstGeom>
                          <a:solidFill>
                            <a:schemeClr val="lt1"/>
                          </a:solidFill>
                          <a:ln w="6350">
                            <a:solidFill>
                              <a:prstClr val="black"/>
                            </a:solidFill>
                          </a:ln>
                        </wps:spPr>
                        <wps:txbx>
                          <w:txbxContent>
                            <w:p w14:paraId="57F71374" w14:textId="51EE571A" w:rsidR="008F6EED" w:rsidRDefault="008F6EED" w:rsidP="008F6EED">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VÉ CHUYẾN BAY</w:t>
                              </w:r>
                            </w:p>
                            <w:p w14:paraId="3CB2277A" w14:textId="77777777" w:rsidR="008F6EED" w:rsidRDefault="008F6EED" w:rsidP="008F6EED">
                              <w:pPr>
                                <w:rPr>
                                  <w:lang w:val="en-US"/>
                                </w:rPr>
                              </w:pPr>
                            </w:p>
                            <w:p w14:paraId="19A14119" w14:textId="13F0A39D"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05DCF49" w14:textId="60CC8FAB"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122EE8A6" w14:textId="56053E89" w:rsidR="008F6EED" w:rsidRPr="00C67346" w:rsidRDefault="008F6EED" w:rsidP="008F6EED">
                              <w:pPr>
                                <w:rPr>
                                  <w:lang w:val="en-US"/>
                                </w:rPr>
                              </w:pPr>
                              <w:r w:rsidRPr="008F6EED">
                                <w:rPr>
                                  <w:b/>
                                  <w:bCs/>
                                </w:rPr>
                                <w:t>QĐ2:</w:t>
                              </w:r>
                              <w:r>
                                <w:t xml:space="preserve"> Chỉ bán vé khi còn chỗ. Có 2 hạng vé (1, 2) với đơn giá trong bảng tra sân bay đi, sân bay đến.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8864C5" id="Text Box 41" o:spid="_x0000_s1028" type="#_x0000_t202" style="width:462pt;height:11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" fillcolor="white [3201]" strokeweight=".5pt">
                  <v:textbox>
                    <w:txbxContent>
                      <w:p w14:paraId="57F71374" w14:textId="51EE571A" w:rsidR="008F6EED" w:rsidRDefault="008F6EED" w:rsidP="008F6EED">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VÉ CHUYẾN BAY</w:t>
                        </w:r>
                      </w:p>
                      <w:p w14:paraId="3CB2277A" w14:textId="77777777" w:rsidR="008F6EED" w:rsidRDefault="008F6EED" w:rsidP="008F6EED">
                        <w:pPr>
                          <w:rPr>
                            <w:lang w:val="en-US"/>
                          </w:rPr>
                        </w:pPr>
                      </w:p>
                      <w:p w14:paraId="19A14119" w14:textId="13F0A39D"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05DCF49" w14:textId="60CC8FAB"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122EE8A6" w14:textId="56053E89" w:rsidR="008F6EED" w:rsidRPr="00C67346" w:rsidRDefault="008F6EED" w:rsidP="008F6EED">
                        <w:pPr>
                          <w:rPr>
                            <w:lang w:val="en-US"/>
                          </w:rPr>
                        </w:pPr>
                        <w:r w:rsidRPr="008F6EED">
                          <w:rPr>
                            <w:b/>
                            <w:bCs/>
                          </w:rPr>
                          <w:t>QĐ2:</w:t>
                        </w:r>
                        <w:r>
                          <w:t xml:space="preserve"> Chỉ bán vé khi còn chỗ. Có 2 hạng vé (1, 2) với đơn giá trong bảng tra sân bay đi, sân bay đến.</w:t>
                        </w:r>
                      </w:p>
                    </w:txbxContent>
                  </v:textbox>
                  <w10:anchorlock/>
                </v:shape>
              </w:pict>
            </mc:Fallback>
          </mc:AlternateContent>
        </w:r>
      </w:del>
    </w:p>
    <w:p w14:paraId="12DD6F58" w14:textId="23C0D282" w:rsidR="001A75D8" w:rsidRDefault="001A75D8" w:rsidP="00243FC7">
      <w:pPr>
        <w:spacing w:line="276" w:lineRule="auto"/>
        <w:jc w:val="both"/>
        <w:rPr>
          <w:ins w:id="535" w:author="Nguyễn Đức Minh Trí" w:date="2021-05-28T23:01:00Z"/>
          <w:iCs/>
          <w:color w:val="0000FF"/>
          <w:lang w:val="en-US"/>
        </w:rPr>
      </w:pPr>
    </w:p>
    <w:p w14:paraId="37589B78" w14:textId="30AC395D" w:rsidR="001A75D8" w:rsidRDefault="001A75D8" w:rsidP="00243FC7">
      <w:pPr>
        <w:spacing w:line="276" w:lineRule="auto"/>
        <w:jc w:val="both"/>
        <w:rPr>
          <w:ins w:id="536" w:author="Nguyễn Đức Minh Trí" w:date="2021-05-28T23:01:00Z"/>
          <w:iCs/>
          <w:color w:val="0000FF"/>
          <w:lang w:val="en-US"/>
        </w:rPr>
        <w:pPrChange w:id="537" w:author="Nguyễn Đức Minh Trí" w:date="2021-05-28T22:31:00Z">
          <w:pPr>
            <w:spacing w:line="360" w:lineRule="auto"/>
            <w:jc w:val="both"/>
          </w:pPr>
        </w:pPrChange>
      </w:pPr>
      <w:ins w:id="538" w:author="Nguyễn Đức Minh Trí" w:date="2021-05-28T23:01:00Z">
        <w:r>
          <w:rPr>
            <w:iCs/>
            <w:noProof/>
            <w:szCs w:val="24"/>
            <w:lang w:val="en-US"/>
          </w:rPr>
          <mc:AlternateContent>
            <mc:Choice Requires="wps">
              <w:drawing>
                <wp:inline distT="0" distB="0" distL="0" distR="0" wp14:anchorId="5A217661" wp14:editId="6C9AF2E7">
                  <wp:extent cx="5882640" cy="1397162"/>
                  <wp:effectExtent l="0" t="0" r="22860" b="12700"/>
                  <wp:docPr id="9" name="Text Box 9"/>
                  <wp:cNvGraphicFramePr/>
                  <a:graphic xmlns:a="http://schemas.openxmlformats.org/drawingml/2006/main">
                    <a:graphicData uri="http://schemas.microsoft.com/office/word/2010/wordprocessingShape">
                      <wps:wsp>
                        <wps:cNvSpPr txBox="1"/>
                        <wps:spPr>
                          <a:xfrm>
                            <a:off x="0" y="0"/>
                            <a:ext cx="5882640" cy="1397162"/>
                          </a:xfrm>
                          <a:prstGeom prst="rect">
                            <a:avLst/>
                          </a:prstGeom>
                          <a:solidFill>
                            <a:schemeClr val="lt1"/>
                          </a:solidFill>
                          <a:ln w="6350">
                            <a:solidFill>
                              <a:prstClr val="black"/>
                            </a:solidFill>
                          </a:ln>
                        </wps:spPr>
                        <wps:txbx>
                          <w:txbxContent>
                            <w:p w14:paraId="5D51270E" w14:textId="77777777" w:rsidR="001A75D8" w:rsidRDefault="001A75D8" w:rsidP="001A75D8">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VÉ CHUYẾN BAY</w:t>
                              </w:r>
                            </w:p>
                            <w:p w14:paraId="0D542379" w14:textId="77777777" w:rsidR="001A75D8" w:rsidRDefault="001A75D8" w:rsidP="001A75D8">
                              <w:pPr>
                                <w:rPr>
                                  <w:lang w:val="en-US"/>
                                </w:rPr>
                              </w:pPr>
                            </w:p>
                            <w:p w14:paraId="6FE19532" w14:textId="77777777" w:rsidR="001A75D8" w:rsidRDefault="001A75D8" w:rsidP="001A75D8">
                              <w:pPr>
                                <w:spacing w:line="360" w:lineRule="auto"/>
                                <w:rPr>
                                  <w:lang w:val="en-US"/>
                                </w:rPr>
                              </w:pPr>
                              <w:r>
                                <w:rPr>
                                  <w:lang w:val="en-US"/>
                                </w:rPr>
                                <w:tab/>
                              </w:r>
                              <w:proofErr w:type="spellStart"/>
                              <w:r>
                                <w:rPr>
                                  <w:lang w:val="en-US"/>
                                </w:rPr>
                                <w:t>Chuyến</w:t>
                              </w:r>
                              <w:proofErr w:type="spellEnd"/>
                              <w:r>
                                <w:rPr>
                                  <w:lang w:val="en-US"/>
                                </w:rPr>
                                <w:t xml:space="preserve"> bay:</w:t>
                              </w:r>
                              <w:r>
                                <w:rPr>
                                  <w:lang w:val="en-US"/>
                                </w:rPr>
                                <w:tab/>
                              </w:r>
                              <w:r>
                                <w:rPr>
                                  <w:lang w:val="en-US"/>
                                </w:rPr>
                                <w:tab/>
                              </w:r>
                              <w:r>
                                <w:rPr>
                                  <w:lang w:val="en-US"/>
                                </w:rPr>
                                <w:tab/>
                              </w:r>
                              <w:proofErr w:type="spellStart"/>
                              <w:r>
                                <w:rPr>
                                  <w:lang w:val="en-US"/>
                                </w:rPr>
                                <w:t>Hành</w:t>
                              </w:r>
                              <w:proofErr w:type="spellEnd"/>
                              <w:r>
                                <w:rPr>
                                  <w:lang w:val="en-US"/>
                                </w:rPr>
                                <w:t xml:space="preserve"> </w:t>
                              </w:r>
                              <w:proofErr w:type="spellStart"/>
                              <w:r>
                                <w:rPr>
                                  <w:lang w:val="en-US"/>
                                </w:rPr>
                                <w:t>khách</w:t>
                              </w:r>
                              <w:proofErr w:type="spellEnd"/>
                              <w:r>
                                <w:rPr>
                                  <w:lang w:val="en-US"/>
                                </w:rPr>
                                <w:t>:</w:t>
                              </w:r>
                              <w:r>
                                <w:rPr>
                                  <w:lang w:val="en-US"/>
                                </w:rPr>
                                <w:tab/>
                              </w:r>
                              <w:r>
                                <w:rPr>
                                  <w:lang w:val="en-US"/>
                                </w:rPr>
                                <w:tab/>
                              </w:r>
                              <w:r>
                                <w:rPr>
                                  <w:lang w:val="en-US"/>
                                </w:rPr>
                                <w:tab/>
                                <w:t>CMND:</w:t>
                              </w:r>
                            </w:p>
                            <w:p w14:paraId="3C25A0DE" w14:textId="77777777" w:rsidR="001A75D8" w:rsidRDefault="001A75D8" w:rsidP="001A75D8">
                              <w:pPr>
                                <w:spacing w:line="360" w:lineRule="auto"/>
                                <w:rPr>
                                  <w:lang w:val="en-US"/>
                                </w:rPr>
                              </w:pPr>
                              <w:r>
                                <w:rPr>
                                  <w:lang w:val="en-US"/>
                                </w:rPr>
                                <w:tab/>
                              </w:r>
                              <w:proofErr w:type="spellStart"/>
                              <w:r>
                                <w:rPr>
                                  <w:lang w:val="en-US"/>
                                </w:rPr>
                                <w:t>Điện</w:t>
                              </w:r>
                              <w:proofErr w:type="spellEnd"/>
                              <w:r>
                                <w:rPr>
                                  <w:lang w:val="en-US"/>
                                </w:rPr>
                                <w:t xml:space="preserve"> </w:t>
                              </w:r>
                              <w:proofErr w:type="spellStart"/>
                              <w:r>
                                <w:rPr>
                                  <w:lang w:val="en-US"/>
                                </w:rPr>
                                <w:t>thoại</w:t>
                              </w:r>
                              <w:proofErr w:type="spellEnd"/>
                              <w:r>
                                <w:rPr>
                                  <w:lang w:val="en-US"/>
                                </w:rPr>
                                <w:t>:</w:t>
                              </w:r>
                              <w:r>
                                <w:rPr>
                                  <w:lang w:val="en-US"/>
                                </w:rPr>
                                <w:tab/>
                              </w:r>
                              <w:r>
                                <w:rPr>
                                  <w:lang w:val="en-US"/>
                                </w:rPr>
                                <w:tab/>
                              </w:r>
                              <w:r>
                                <w:rPr>
                                  <w:lang w:val="en-US"/>
                                </w:rPr>
                                <w:tab/>
                              </w:r>
                              <w:proofErr w:type="spellStart"/>
                              <w:r>
                                <w:rPr>
                                  <w:lang w:val="en-US"/>
                                </w:rPr>
                                <w:t>Hạng</w:t>
                              </w:r>
                              <w:proofErr w:type="spellEnd"/>
                              <w:r>
                                <w:rPr>
                                  <w:lang w:val="en-US"/>
                                </w:rPr>
                                <w:t xml:space="preserve"> </w:t>
                              </w:r>
                              <w:proofErr w:type="spellStart"/>
                              <w:r>
                                <w:rPr>
                                  <w:lang w:val="en-US"/>
                                </w:rPr>
                                <w:t>vé</w:t>
                              </w:r>
                              <w:proofErr w:type="spellEnd"/>
                              <w:r>
                                <w:rPr>
                                  <w:lang w:val="en-US"/>
                                </w:rPr>
                                <w:t>:</w:t>
                              </w:r>
                              <w:r>
                                <w:rPr>
                                  <w:lang w:val="en-US"/>
                                </w:rPr>
                                <w:tab/>
                              </w:r>
                              <w:r>
                                <w:rPr>
                                  <w:lang w:val="en-US"/>
                                </w:rPr>
                                <w:tab/>
                              </w:r>
                              <w:r>
                                <w:rPr>
                                  <w:lang w:val="en-US"/>
                                </w:rPr>
                                <w:tab/>
                              </w:r>
                              <w:proofErr w:type="spellStart"/>
                              <w:r>
                                <w:rPr>
                                  <w:lang w:val="en-US"/>
                                </w:rPr>
                                <w:t>Giá</w:t>
                              </w:r>
                              <w:proofErr w:type="spellEnd"/>
                              <w:r>
                                <w:rPr>
                                  <w:lang w:val="en-US"/>
                                </w:rPr>
                                <w:t xml:space="preserve"> </w:t>
                              </w:r>
                              <w:proofErr w:type="spellStart"/>
                              <w:r>
                                <w:rPr>
                                  <w:lang w:val="en-US"/>
                                </w:rPr>
                                <w:t>tiền</w:t>
                              </w:r>
                              <w:proofErr w:type="spellEnd"/>
                              <w:r>
                                <w:rPr>
                                  <w:lang w:val="en-US"/>
                                </w:rPr>
                                <w:t>:</w:t>
                              </w:r>
                            </w:p>
                            <w:p w14:paraId="0A992850" w14:textId="77777777" w:rsidR="001A75D8" w:rsidRPr="00C67346" w:rsidRDefault="001A75D8" w:rsidP="001A75D8">
                              <w:pPr>
                                <w:rPr>
                                  <w:lang w:val="en-US"/>
                                </w:rPr>
                              </w:pPr>
                              <w:r w:rsidRPr="008F6EED">
                                <w:rPr>
                                  <w:b/>
                                  <w:bCs/>
                                </w:rPr>
                                <w:t>QĐ2:</w:t>
                              </w:r>
                              <w:r>
                                <w:t xml:space="preserve"> </w:t>
                              </w:r>
                              <w:proofErr w:type="spellStart"/>
                              <w:r>
                                <w:t>Chỉ</w:t>
                              </w:r>
                              <w:proofErr w:type="spellEnd"/>
                              <w:r>
                                <w:t xml:space="preserve"> </w:t>
                              </w:r>
                              <w:proofErr w:type="spellStart"/>
                              <w:r>
                                <w:t>bán</w:t>
                              </w:r>
                              <w:proofErr w:type="spellEnd"/>
                              <w:r>
                                <w:t xml:space="preserve"> </w:t>
                              </w:r>
                              <w:proofErr w:type="spellStart"/>
                              <w:r>
                                <w:t>vé</w:t>
                              </w:r>
                              <w:proofErr w:type="spellEnd"/>
                              <w:r>
                                <w:t xml:space="preserve"> khi </w:t>
                              </w:r>
                              <w:proofErr w:type="spellStart"/>
                              <w:r>
                                <w:t>còn</w:t>
                              </w:r>
                              <w:proofErr w:type="spellEnd"/>
                              <w:r>
                                <w:t xml:space="preserve"> </w:t>
                              </w:r>
                              <w:proofErr w:type="spellStart"/>
                              <w:r>
                                <w:t>chỗ</w:t>
                              </w:r>
                              <w:proofErr w:type="spellEnd"/>
                              <w:r>
                                <w:t xml:space="preserve">. </w:t>
                              </w:r>
                              <w:proofErr w:type="spellStart"/>
                              <w:r>
                                <w:t>Có</w:t>
                              </w:r>
                              <w:proofErr w:type="spellEnd"/>
                              <w:r>
                                <w:t xml:space="preserve"> 2 </w:t>
                              </w:r>
                              <w:proofErr w:type="spellStart"/>
                              <w:r>
                                <w:t>hạng</w:t>
                              </w:r>
                              <w:proofErr w:type="spellEnd"/>
                              <w:r>
                                <w:t xml:space="preserve"> </w:t>
                              </w:r>
                              <w:proofErr w:type="spellStart"/>
                              <w:r>
                                <w:t>vé</w:t>
                              </w:r>
                              <w:proofErr w:type="spellEnd"/>
                              <w:r>
                                <w:t xml:space="preserve"> (1, 2) </w:t>
                              </w:r>
                              <w:proofErr w:type="spellStart"/>
                              <w:r>
                                <w:t>với</w:t>
                              </w:r>
                              <w:proofErr w:type="spellEnd"/>
                              <w:r>
                                <w:t xml:space="preserve"> đơn </w:t>
                              </w:r>
                              <w:proofErr w:type="spellStart"/>
                              <w:r>
                                <w:t>giá</w:t>
                              </w:r>
                              <w:proofErr w:type="spellEnd"/>
                              <w:r>
                                <w:t xml:space="preserve"> trong </w:t>
                              </w:r>
                              <w:proofErr w:type="spellStart"/>
                              <w:r>
                                <w:t>bảng</w:t>
                              </w:r>
                              <w:proofErr w:type="spellEnd"/>
                              <w:r>
                                <w:t xml:space="preserve"> tra sân bay đi, sân bay </w:t>
                              </w:r>
                              <w:proofErr w:type="spellStart"/>
                              <w:r>
                                <w:t>đến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217661" id="Text Box 9" o:spid="_x0000_s1029" type="#_x0000_t202" style="width:463.2pt;height:1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" fillcolor="white [3201]" strokeweight=".5pt">
                  <v:textbox>
                    <w:txbxContent>
                      <w:p w14:paraId="5D51270E" w14:textId="77777777" w:rsidR="001A75D8" w:rsidRDefault="001A75D8" w:rsidP="001A75D8">
                        <w:pPr>
                          <w:rPr>
                            <w:lang w:val="en-US"/>
                          </w:rPr>
                        </w:pPr>
                        <w:r w:rsidRPr="00C67346">
                          <w:rPr>
                            <w:b/>
                            <w:bCs/>
                            <w:lang w:val="en-US"/>
                          </w:rPr>
                          <w:t>BM</w:t>
                        </w:r>
                        <w:r>
                          <w:rPr>
                            <w:b/>
                            <w:bCs/>
                            <w:lang w:val="en-US"/>
                          </w:rPr>
                          <w:t>2</w:t>
                        </w:r>
                        <w:r w:rsidRPr="00C67346">
                          <w:rPr>
                            <w:b/>
                            <w:bCs/>
                            <w:lang w:val="en-US"/>
                          </w:rPr>
                          <w:t>:</w:t>
                        </w:r>
                        <w:r>
                          <w:rPr>
                            <w:lang w:val="en-US"/>
                          </w:rPr>
                          <w:tab/>
                        </w:r>
                        <w:r>
                          <w:rPr>
                            <w:lang w:val="en-US"/>
                          </w:rPr>
                          <w:tab/>
                        </w:r>
                        <w:r>
                          <w:rPr>
                            <w:lang w:val="en-US"/>
                          </w:rPr>
                          <w:tab/>
                        </w:r>
                        <w:r>
                          <w:rPr>
                            <w:lang w:val="en-US"/>
                          </w:rPr>
                          <w:tab/>
                          <w:t xml:space="preserve">       VÉ CHUYẾN BAY</w:t>
                        </w:r>
                      </w:p>
                      <w:p w14:paraId="0D542379" w14:textId="77777777" w:rsidR="001A75D8" w:rsidRDefault="001A75D8" w:rsidP="001A75D8">
                        <w:pPr>
                          <w:rPr>
                            <w:lang w:val="en-US"/>
                          </w:rPr>
                        </w:pPr>
                      </w:p>
                      <w:p w14:paraId="6FE19532" w14:textId="77777777" w:rsidR="001A75D8" w:rsidRDefault="001A75D8" w:rsidP="001A75D8">
                        <w:pPr>
                          <w:spacing w:line="360" w:lineRule="auto"/>
                          <w:rPr>
                            <w:lang w:val="en-US"/>
                          </w:rPr>
                        </w:pPr>
                        <w:r>
                          <w:rPr>
                            <w:lang w:val="en-US"/>
                          </w:rPr>
                          <w:tab/>
                        </w:r>
                        <w:proofErr w:type="spellStart"/>
                        <w:r>
                          <w:rPr>
                            <w:lang w:val="en-US"/>
                          </w:rPr>
                          <w:t>Chuyến</w:t>
                        </w:r>
                        <w:proofErr w:type="spellEnd"/>
                        <w:r>
                          <w:rPr>
                            <w:lang w:val="en-US"/>
                          </w:rPr>
                          <w:t xml:space="preserve"> bay:</w:t>
                        </w:r>
                        <w:r>
                          <w:rPr>
                            <w:lang w:val="en-US"/>
                          </w:rPr>
                          <w:tab/>
                        </w:r>
                        <w:r>
                          <w:rPr>
                            <w:lang w:val="en-US"/>
                          </w:rPr>
                          <w:tab/>
                        </w:r>
                        <w:r>
                          <w:rPr>
                            <w:lang w:val="en-US"/>
                          </w:rPr>
                          <w:tab/>
                        </w:r>
                        <w:proofErr w:type="spellStart"/>
                        <w:r>
                          <w:rPr>
                            <w:lang w:val="en-US"/>
                          </w:rPr>
                          <w:t>Hành</w:t>
                        </w:r>
                        <w:proofErr w:type="spellEnd"/>
                        <w:r>
                          <w:rPr>
                            <w:lang w:val="en-US"/>
                          </w:rPr>
                          <w:t xml:space="preserve"> </w:t>
                        </w:r>
                        <w:proofErr w:type="spellStart"/>
                        <w:r>
                          <w:rPr>
                            <w:lang w:val="en-US"/>
                          </w:rPr>
                          <w:t>khách</w:t>
                        </w:r>
                        <w:proofErr w:type="spellEnd"/>
                        <w:r>
                          <w:rPr>
                            <w:lang w:val="en-US"/>
                          </w:rPr>
                          <w:t>:</w:t>
                        </w:r>
                        <w:r>
                          <w:rPr>
                            <w:lang w:val="en-US"/>
                          </w:rPr>
                          <w:tab/>
                        </w:r>
                        <w:r>
                          <w:rPr>
                            <w:lang w:val="en-US"/>
                          </w:rPr>
                          <w:tab/>
                        </w:r>
                        <w:r>
                          <w:rPr>
                            <w:lang w:val="en-US"/>
                          </w:rPr>
                          <w:tab/>
                          <w:t>CMND:</w:t>
                        </w:r>
                      </w:p>
                      <w:p w14:paraId="3C25A0DE" w14:textId="77777777" w:rsidR="001A75D8" w:rsidRDefault="001A75D8" w:rsidP="001A75D8">
                        <w:pPr>
                          <w:spacing w:line="360" w:lineRule="auto"/>
                          <w:rPr>
                            <w:lang w:val="en-US"/>
                          </w:rPr>
                        </w:pPr>
                        <w:r>
                          <w:rPr>
                            <w:lang w:val="en-US"/>
                          </w:rPr>
                          <w:tab/>
                        </w:r>
                        <w:proofErr w:type="spellStart"/>
                        <w:r>
                          <w:rPr>
                            <w:lang w:val="en-US"/>
                          </w:rPr>
                          <w:t>Điện</w:t>
                        </w:r>
                        <w:proofErr w:type="spellEnd"/>
                        <w:r>
                          <w:rPr>
                            <w:lang w:val="en-US"/>
                          </w:rPr>
                          <w:t xml:space="preserve"> </w:t>
                        </w:r>
                        <w:proofErr w:type="spellStart"/>
                        <w:r>
                          <w:rPr>
                            <w:lang w:val="en-US"/>
                          </w:rPr>
                          <w:t>thoại</w:t>
                        </w:r>
                        <w:proofErr w:type="spellEnd"/>
                        <w:r>
                          <w:rPr>
                            <w:lang w:val="en-US"/>
                          </w:rPr>
                          <w:t>:</w:t>
                        </w:r>
                        <w:r>
                          <w:rPr>
                            <w:lang w:val="en-US"/>
                          </w:rPr>
                          <w:tab/>
                        </w:r>
                        <w:r>
                          <w:rPr>
                            <w:lang w:val="en-US"/>
                          </w:rPr>
                          <w:tab/>
                        </w:r>
                        <w:r>
                          <w:rPr>
                            <w:lang w:val="en-US"/>
                          </w:rPr>
                          <w:tab/>
                        </w:r>
                        <w:proofErr w:type="spellStart"/>
                        <w:r>
                          <w:rPr>
                            <w:lang w:val="en-US"/>
                          </w:rPr>
                          <w:t>Hạng</w:t>
                        </w:r>
                        <w:proofErr w:type="spellEnd"/>
                        <w:r>
                          <w:rPr>
                            <w:lang w:val="en-US"/>
                          </w:rPr>
                          <w:t xml:space="preserve"> </w:t>
                        </w:r>
                        <w:proofErr w:type="spellStart"/>
                        <w:r>
                          <w:rPr>
                            <w:lang w:val="en-US"/>
                          </w:rPr>
                          <w:t>vé</w:t>
                        </w:r>
                        <w:proofErr w:type="spellEnd"/>
                        <w:r>
                          <w:rPr>
                            <w:lang w:val="en-US"/>
                          </w:rPr>
                          <w:t>:</w:t>
                        </w:r>
                        <w:r>
                          <w:rPr>
                            <w:lang w:val="en-US"/>
                          </w:rPr>
                          <w:tab/>
                        </w:r>
                        <w:r>
                          <w:rPr>
                            <w:lang w:val="en-US"/>
                          </w:rPr>
                          <w:tab/>
                        </w:r>
                        <w:r>
                          <w:rPr>
                            <w:lang w:val="en-US"/>
                          </w:rPr>
                          <w:tab/>
                        </w:r>
                        <w:proofErr w:type="spellStart"/>
                        <w:r>
                          <w:rPr>
                            <w:lang w:val="en-US"/>
                          </w:rPr>
                          <w:t>Giá</w:t>
                        </w:r>
                        <w:proofErr w:type="spellEnd"/>
                        <w:r>
                          <w:rPr>
                            <w:lang w:val="en-US"/>
                          </w:rPr>
                          <w:t xml:space="preserve"> </w:t>
                        </w:r>
                        <w:proofErr w:type="spellStart"/>
                        <w:r>
                          <w:rPr>
                            <w:lang w:val="en-US"/>
                          </w:rPr>
                          <w:t>tiền</w:t>
                        </w:r>
                        <w:proofErr w:type="spellEnd"/>
                        <w:r>
                          <w:rPr>
                            <w:lang w:val="en-US"/>
                          </w:rPr>
                          <w:t>:</w:t>
                        </w:r>
                      </w:p>
                      <w:p w14:paraId="0A992850" w14:textId="77777777" w:rsidR="001A75D8" w:rsidRPr="00C67346" w:rsidRDefault="001A75D8" w:rsidP="001A75D8">
                        <w:pPr>
                          <w:rPr>
                            <w:lang w:val="en-US"/>
                          </w:rPr>
                        </w:pPr>
                        <w:r w:rsidRPr="008F6EED">
                          <w:rPr>
                            <w:b/>
                            <w:bCs/>
                          </w:rPr>
                          <w:t>QĐ2:</w:t>
                        </w:r>
                        <w:r>
                          <w:t xml:space="preserve"> </w:t>
                        </w:r>
                        <w:proofErr w:type="spellStart"/>
                        <w:r>
                          <w:t>Chỉ</w:t>
                        </w:r>
                        <w:proofErr w:type="spellEnd"/>
                        <w:r>
                          <w:t xml:space="preserve"> </w:t>
                        </w:r>
                        <w:proofErr w:type="spellStart"/>
                        <w:r>
                          <w:t>bán</w:t>
                        </w:r>
                        <w:proofErr w:type="spellEnd"/>
                        <w:r>
                          <w:t xml:space="preserve"> </w:t>
                        </w:r>
                        <w:proofErr w:type="spellStart"/>
                        <w:r>
                          <w:t>vé</w:t>
                        </w:r>
                        <w:proofErr w:type="spellEnd"/>
                        <w:r>
                          <w:t xml:space="preserve"> khi </w:t>
                        </w:r>
                        <w:proofErr w:type="spellStart"/>
                        <w:r>
                          <w:t>còn</w:t>
                        </w:r>
                        <w:proofErr w:type="spellEnd"/>
                        <w:r>
                          <w:t xml:space="preserve"> </w:t>
                        </w:r>
                        <w:proofErr w:type="spellStart"/>
                        <w:r>
                          <w:t>chỗ</w:t>
                        </w:r>
                        <w:proofErr w:type="spellEnd"/>
                        <w:r>
                          <w:t xml:space="preserve">. </w:t>
                        </w:r>
                        <w:proofErr w:type="spellStart"/>
                        <w:r>
                          <w:t>Có</w:t>
                        </w:r>
                        <w:proofErr w:type="spellEnd"/>
                        <w:r>
                          <w:t xml:space="preserve"> 2 </w:t>
                        </w:r>
                        <w:proofErr w:type="spellStart"/>
                        <w:r>
                          <w:t>hạng</w:t>
                        </w:r>
                        <w:proofErr w:type="spellEnd"/>
                        <w:r>
                          <w:t xml:space="preserve"> </w:t>
                        </w:r>
                        <w:proofErr w:type="spellStart"/>
                        <w:r>
                          <w:t>vé</w:t>
                        </w:r>
                        <w:proofErr w:type="spellEnd"/>
                        <w:r>
                          <w:t xml:space="preserve"> (1, 2) </w:t>
                        </w:r>
                        <w:proofErr w:type="spellStart"/>
                        <w:r>
                          <w:t>với</w:t>
                        </w:r>
                        <w:proofErr w:type="spellEnd"/>
                        <w:r>
                          <w:t xml:space="preserve"> đơn </w:t>
                        </w:r>
                        <w:proofErr w:type="spellStart"/>
                        <w:r>
                          <w:t>giá</w:t>
                        </w:r>
                        <w:proofErr w:type="spellEnd"/>
                        <w:r>
                          <w:t xml:space="preserve"> trong </w:t>
                        </w:r>
                        <w:proofErr w:type="spellStart"/>
                        <w:r>
                          <w:t>bảng</w:t>
                        </w:r>
                        <w:proofErr w:type="spellEnd"/>
                        <w:r>
                          <w:t xml:space="preserve"> tra sân bay đi, sân bay </w:t>
                        </w:r>
                        <w:proofErr w:type="spellStart"/>
                        <w:r>
                          <w:t>đến</w:t>
                        </w:r>
                        <w:proofErr w:type="spellEnd"/>
                        <w:r>
                          <w:t>.</w:t>
                        </w:r>
                      </w:p>
                    </w:txbxContent>
                  </v:textbox>
                  <w10:anchorlock/>
                </v:shape>
              </w:pict>
            </mc:Fallback>
          </mc:AlternateContent>
        </w:r>
      </w:ins>
    </w:p>
    <w:p w14:paraId="14F71318" w14:textId="105593F5" w:rsidR="00382205" w:rsidDel="002B6375" w:rsidRDefault="00382205" w:rsidP="00243FC7">
      <w:pPr>
        <w:spacing w:line="276" w:lineRule="auto"/>
        <w:jc w:val="both"/>
        <w:rPr>
          <w:del w:id="539" w:author="Nguyễn Đức Minh Trí" w:date="2021-05-28T22:24:00Z"/>
          <w:iCs/>
          <w:color w:val="0000FF"/>
          <w:lang w:val="en-US"/>
        </w:rPr>
        <w:pPrChange w:id="540" w:author="Nguyễn Đức Minh Trí" w:date="2021-05-28T22:31:00Z">
          <w:pPr>
            <w:spacing w:line="360" w:lineRule="auto"/>
            <w:jc w:val="both"/>
          </w:pPr>
        </w:pPrChange>
      </w:pPr>
    </w:p>
    <w:p w14:paraId="1186CC07" w14:textId="2E4B19B5" w:rsidR="00382205" w:rsidDel="002B6375" w:rsidRDefault="00382205" w:rsidP="00243FC7">
      <w:pPr>
        <w:spacing w:line="276" w:lineRule="auto"/>
        <w:jc w:val="both"/>
        <w:rPr>
          <w:del w:id="541" w:author="Nguyễn Đức Minh Trí" w:date="2021-05-28T22:24:00Z"/>
          <w:iCs/>
          <w:color w:val="0000FF"/>
          <w:lang w:val="en-US"/>
        </w:rPr>
        <w:pPrChange w:id="542" w:author="Nguyễn Đức Minh Trí" w:date="2021-05-28T22:31:00Z">
          <w:pPr>
            <w:spacing w:line="360" w:lineRule="auto"/>
            <w:jc w:val="both"/>
          </w:pPr>
        </w:pPrChange>
      </w:pPr>
    </w:p>
    <w:p w14:paraId="74A8415D" w14:textId="02E32CB9" w:rsidR="00382205" w:rsidDel="002B6375" w:rsidRDefault="00382205" w:rsidP="00243FC7">
      <w:pPr>
        <w:spacing w:line="276" w:lineRule="auto"/>
        <w:jc w:val="both"/>
        <w:rPr>
          <w:del w:id="543" w:author="Nguyễn Đức Minh Trí" w:date="2021-05-28T22:24:00Z"/>
          <w:iCs/>
          <w:color w:val="0000FF"/>
          <w:lang w:val="en-US"/>
        </w:rPr>
        <w:pPrChange w:id="544" w:author="Nguyễn Đức Minh Trí" w:date="2021-05-28T22:31:00Z">
          <w:pPr>
            <w:spacing w:line="360" w:lineRule="auto"/>
            <w:jc w:val="both"/>
          </w:pPr>
        </w:pPrChange>
      </w:pPr>
    </w:p>
    <w:p w14:paraId="43C409B1" w14:textId="15A06DB6" w:rsidR="00382205" w:rsidDel="002B6375" w:rsidRDefault="00382205" w:rsidP="00243FC7">
      <w:pPr>
        <w:spacing w:line="276" w:lineRule="auto"/>
        <w:jc w:val="both"/>
        <w:rPr>
          <w:del w:id="545" w:author="Nguyễn Đức Minh Trí" w:date="2021-05-28T22:24:00Z"/>
          <w:iCs/>
          <w:color w:val="0000FF"/>
          <w:lang w:val="en-US"/>
        </w:rPr>
        <w:pPrChange w:id="546" w:author="Nguyễn Đức Minh Trí" w:date="2021-05-28T22:31:00Z">
          <w:pPr>
            <w:spacing w:line="360" w:lineRule="auto"/>
            <w:jc w:val="both"/>
          </w:pPr>
        </w:pPrChange>
      </w:pPr>
    </w:p>
    <w:p w14:paraId="74B7C433" w14:textId="2496CAE8" w:rsidR="00382205" w:rsidDel="002B6375" w:rsidRDefault="00382205" w:rsidP="00243FC7">
      <w:pPr>
        <w:spacing w:line="276" w:lineRule="auto"/>
        <w:jc w:val="both"/>
        <w:rPr>
          <w:del w:id="547" w:author="Nguyễn Đức Minh Trí" w:date="2021-05-28T22:24:00Z"/>
          <w:iCs/>
          <w:color w:val="0000FF"/>
          <w:lang w:val="en-US"/>
        </w:rPr>
        <w:pPrChange w:id="548" w:author="Nguyễn Đức Minh Trí" w:date="2021-05-28T22:31:00Z">
          <w:pPr>
            <w:spacing w:line="360" w:lineRule="auto"/>
            <w:jc w:val="both"/>
          </w:pPr>
        </w:pPrChange>
      </w:pPr>
    </w:p>
    <w:p w14:paraId="0BCFA8C6" w14:textId="4BC6CE2E" w:rsidR="00382205" w:rsidDel="002B6375" w:rsidRDefault="00382205" w:rsidP="00243FC7">
      <w:pPr>
        <w:spacing w:line="276" w:lineRule="auto"/>
        <w:jc w:val="both"/>
        <w:rPr>
          <w:del w:id="549" w:author="Nguyễn Đức Minh Trí" w:date="2021-05-28T22:24:00Z"/>
          <w:iCs/>
          <w:color w:val="0000FF"/>
          <w:lang w:val="en-US"/>
        </w:rPr>
        <w:pPrChange w:id="550" w:author="Nguyễn Đức Minh Trí" w:date="2021-05-28T22:31:00Z">
          <w:pPr>
            <w:spacing w:line="360" w:lineRule="auto"/>
            <w:jc w:val="both"/>
          </w:pPr>
        </w:pPrChange>
      </w:pPr>
    </w:p>
    <w:p w14:paraId="30BC31CF" w14:textId="3F94F16D" w:rsidR="00382205" w:rsidDel="002B6375" w:rsidRDefault="00382205" w:rsidP="00243FC7">
      <w:pPr>
        <w:spacing w:line="276" w:lineRule="auto"/>
        <w:jc w:val="both"/>
        <w:rPr>
          <w:del w:id="551" w:author="Nguyễn Đức Minh Trí" w:date="2021-05-28T22:24:00Z"/>
          <w:iCs/>
          <w:color w:val="0000FF"/>
          <w:lang w:val="en-US"/>
        </w:rPr>
        <w:pPrChange w:id="552" w:author="Nguyễn Đức Minh Trí" w:date="2021-05-28T22:31:00Z">
          <w:pPr>
            <w:spacing w:line="360" w:lineRule="auto"/>
            <w:jc w:val="both"/>
          </w:pPr>
        </w:pPrChange>
      </w:pPr>
    </w:p>
    <w:p w14:paraId="2CDDCACE" w14:textId="3D0CAFD2" w:rsidR="00382205" w:rsidDel="002B6375" w:rsidRDefault="00382205" w:rsidP="00243FC7">
      <w:pPr>
        <w:spacing w:line="276" w:lineRule="auto"/>
        <w:jc w:val="both"/>
        <w:rPr>
          <w:del w:id="553" w:author="Nguyễn Đức Minh Trí" w:date="2021-05-28T22:24:00Z"/>
          <w:iCs/>
          <w:color w:val="0000FF"/>
          <w:lang w:val="en-US"/>
        </w:rPr>
        <w:pPrChange w:id="554" w:author="Nguyễn Đức Minh Trí" w:date="2021-05-28T22:31:00Z">
          <w:pPr>
            <w:spacing w:line="360" w:lineRule="auto"/>
            <w:jc w:val="both"/>
          </w:pPr>
        </w:pPrChange>
      </w:pPr>
    </w:p>
    <w:p w14:paraId="2173C080" w14:textId="60B3ADEC" w:rsidR="00382205" w:rsidDel="002B6375" w:rsidRDefault="00382205" w:rsidP="00243FC7">
      <w:pPr>
        <w:spacing w:line="276" w:lineRule="auto"/>
        <w:jc w:val="both"/>
        <w:rPr>
          <w:del w:id="555" w:author="Nguyễn Đức Minh Trí" w:date="2021-05-28T22:24:00Z"/>
          <w:iCs/>
          <w:color w:val="0000FF"/>
          <w:lang w:val="en-US"/>
        </w:rPr>
        <w:pPrChange w:id="556" w:author="Nguyễn Đức Minh Trí" w:date="2021-05-28T22:31:00Z">
          <w:pPr>
            <w:spacing w:line="360" w:lineRule="auto"/>
            <w:jc w:val="both"/>
          </w:pPr>
        </w:pPrChange>
      </w:pPr>
    </w:p>
    <w:p w14:paraId="2EA5ADC1" w14:textId="1A12E704" w:rsidR="00382205" w:rsidDel="002B6375" w:rsidRDefault="00382205" w:rsidP="00243FC7">
      <w:pPr>
        <w:spacing w:line="276" w:lineRule="auto"/>
        <w:jc w:val="both"/>
        <w:rPr>
          <w:del w:id="557" w:author="Nguyễn Đức Minh Trí" w:date="2021-05-28T22:24:00Z"/>
          <w:iCs/>
          <w:color w:val="0000FF"/>
          <w:lang w:val="en-US"/>
        </w:rPr>
        <w:pPrChange w:id="558" w:author="Nguyễn Đức Minh Trí" w:date="2021-05-28T22:31:00Z">
          <w:pPr>
            <w:spacing w:line="360" w:lineRule="auto"/>
            <w:jc w:val="both"/>
          </w:pPr>
        </w:pPrChange>
      </w:pPr>
    </w:p>
    <w:p w14:paraId="623533BB" w14:textId="2E0E7E60" w:rsidR="008F6EED" w:rsidDel="002B6375" w:rsidRDefault="008F6EED" w:rsidP="00243FC7">
      <w:pPr>
        <w:spacing w:line="276" w:lineRule="auto"/>
        <w:jc w:val="both"/>
        <w:rPr>
          <w:del w:id="559" w:author="Nguyễn Đức Minh Trí" w:date="2021-05-28T22:24:00Z"/>
          <w:iCs/>
          <w:color w:val="0000FF"/>
          <w:lang w:val="en-US"/>
        </w:rPr>
        <w:pPrChange w:id="560" w:author="Nguyễn Đức Minh Trí" w:date="2021-05-28T22:31:00Z">
          <w:pPr>
            <w:spacing w:line="360" w:lineRule="auto"/>
            <w:jc w:val="both"/>
          </w:pPr>
        </w:pPrChange>
      </w:pPr>
    </w:p>
    <w:p w14:paraId="7D1302DC" w14:textId="5D61B7E4" w:rsidR="008F6EED" w:rsidRDefault="008F6EED" w:rsidP="00243FC7">
      <w:pPr>
        <w:spacing w:line="276" w:lineRule="auto"/>
        <w:jc w:val="both"/>
        <w:rPr>
          <w:iCs/>
          <w:color w:val="0000FF"/>
          <w:lang w:val="en-US"/>
        </w:rPr>
        <w:pPrChange w:id="561" w:author="Nguyễn Đức Minh Trí" w:date="2021-05-28T22:31:00Z">
          <w:pPr>
            <w:spacing w:line="360" w:lineRule="auto"/>
            <w:jc w:val="both"/>
          </w:pPr>
        </w:pPrChange>
      </w:pPr>
    </w:p>
    <w:p w14:paraId="08D89D58" w14:textId="7E57BC9C" w:rsidR="008F6EED" w:rsidDel="001A75D8" w:rsidRDefault="008F6EED" w:rsidP="00243FC7">
      <w:pPr>
        <w:spacing w:line="276" w:lineRule="auto"/>
        <w:jc w:val="both"/>
        <w:rPr>
          <w:del w:id="562" w:author="Nguyễn Đức Minh Trí" w:date="2021-05-28T22:24:00Z"/>
          <w:iCs/>
          <w:color w:val="0000FF"/>
          <w:lang w:val="en-US"/>
        </w:rPr>
      </w:pPr>
      <w:r>
        <w:rPr>
          <w:iCs/>
          <w:noProof/>
          <w:szCs w:val="24"/>
          <w:lang w:val="en-US"/>
        </w:rPr>
        <w:lastRenderedPageBreak/>
        <mc:AlternateContent>
          <mc:Choice Requires="wps">
            <w:drawing>
              <wp:inline distT="0" distB="0" distL="0" distR="0" wp14:anchorId="662D7503" wp14:editId="7EE8CE30">
                <wp:extent cx="5882640" cy="1502797"/>
                <wp:effectExtent l="0" t="0" r="22860" b="21590"/>
                <wp:docPr id="42" name="Text Box 42"/>
                <wp:cNvGraphicFramePr/>
                <a:graphic xmlns:a="http://schemas.openxmlformats.org/drawingml/2006/main">
                  <a:graphicData uri="http://schemas.microsoft.com/office/word/2010/wordprocessingShape">
                    <wps:wsp>
                      <wps:cNvSpPr txBox="1"/>
                      <wps:spPr>
                        <a:xfrm>
                          <a:off x="0" y="0"/>
                          <a:ext cx="5882640" cy="1502797"/>
                        </a:xfrm>
                        <a:prstGeom prst="rect">
                          <a:avLst/>
                        </a:prstGeom>
                        <a:solidFill>
                          <a:schemeClr val="lt1"/>
                        </a:solidFill>
                        <a:ln w="6350">
                          <a:solidFill>
                            <a:prstClr val="black"/>
                          </a:solidFill>
                        </a:ln>
                      </wps:spPr>
                      <wps:txbx>
                        <w:txbxContent>
                          <w:p w14:paraId="2FE6334D" w14:textId="71052694" w:rsidR="008F6EED" w:rsidRDefault="008F6EED" w:rsidP="008F6EED">
                            <w:pPr>
                              <w:rPr>
                                <w:lang w:val="en-US"/>
                              </w:rPr>
                            </w:pPr>
                            <w:r w:rsidRPr="00C67346">
                              <w:rPr>
                                <w:b/>
                                <w:bCs/>
                                <w:lang w:val="en-US"/>
                              </w:rPr>
                              <w:t>BM</w:t>
                            </w:r>
                            <w:r w:rsidR="00CC6C41">
                              <w:rPr>
                                <w:b/>
                                <w:bCs/>
                                <w:lang w:val="en-US"/>
                              </w:rPr>
                              <w:t>3</w:t>
                            </w:r>
                            <w:r w:rsidRPr="00C67346">
                              <w:rPr>
                                <w:b/>
                                <w:bCs/>
                                <w:lang w:val="en-US"/>
                              </w:rPr>
                              <w:t>:</w:t>
                            </w:r>
                            <w:r>
                              <w:rPr>
                                <w:lang w:val="en-US"/>
                              </w:rPr>
                              <w:tab/>
                            </w:r>
                            <w:r>
                              <w:rPr>
                                <w:lang w:val="en-US"/>
                              </w:rPr>
                              <w:tab/>
                            </w:r>
                            <w:r>
                              <w:rPr>
                                <w:lang w:val="en-US"/>
                              </w:rPr>
                              <w:tab/>
                            </w:r>
                            <w:r>
                              <w:rPr>
                                <w:lang w:val="en-US"/>
                              </w:rPr>
                              <w:tab/>
                              <w:t xml:space="preserve">       PHIẾU ĐẶT CHỖ</w:t>
                            </w:r>
                          </w:p>
                          <w:p w14:paraId="2D4AEA10" w14:textId="77777777" w:rsidR="008F6EED" w:rsidRDefault="008F6EED" w:rsidP="008F6EED">
                            <w:pPr>
                              <w:rPr>
                                <w:lang w:val="en-US"/>
                              </w:rPr>
                            </w:pPr>
                          </w:p>
                          <w:p w14:paraId="2E024087" w14:textId="77777777"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88B2FA2" w14:textId="162D2CCD"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3EAF48D2" w14:textId="77777777" w:rsidR="008F6EED" w:rsidRPr="00C67346" w:rsidRDefault="008F6EED" w:rsidP="008F6EED">
                            <w:pPr>
                              <w:rPr>
                                <w:lang w:val="en-US"/>
                              </w:rPr>
                            </w:pPr>
                            <w:r w:rsidRPr="008F6EED">
                              <w:rPr>
                                <w:b/>
                                <w:bCs/>
                                <w:lang w:val="en-US"/>
                              </w:rPr>
                              <w:t>Q</w:t>
                            </w:r>
                            <w:r w:rsidRPr="008F6EED">
                              <w:rPr>
                                <w:b/>
                                <w:bCs/>
                              </w:rPr>
                              <w:t>Đ3:</w:t>
                            </w:r>
                            <w:r>
                              <w:t xml:space="preserve"> Chỉ cho đặt vé chậm nhất 1 ngày tr</w:t>
                            </w:r>
                            <w:r>
                              <w:rPr>
                                <w:lang w:val="en-US"/>
                              </w:rPr>
                              <w:t>ước</w:t>
                            </w:r>
                            <w:r>
                              <w:t xml:space="preserve"> khi khởi hành. Vào ngày khởi hành, tất cả các phiếu đặt sẽ bị hủy.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2D7503" id="Text Box 42" o:spid="_x0000_s1030" type="#_x0000_t202" style="width:463.2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" fillcolor="white [3201]" strokeweight=".5pt">
                <v:textbox>
                  <w:txbxContent>
                    <w:p w14:paraId="2FE6334D" w14:textId="71052694" w:rsidR="008F6EED" w:rsidRDefault="008F6EED" w:rsidP="008F6EED">
                      <w:pPr>
                        <w:rPr>
                          <w:lang w:val="en-US"/>
                        </w:rPr>
                      </w:pPr>
                      <w:r w:rsidRPr="00C67346">
                        <w:rPr>
                          <w:b/>
                          <w:bCs/>
                          <w:lang w:val="en-US"/>
                        </w:rPr>
                        <w:t>BM</w:t>
                      </w:r>
                      <w:r w:rsidR="00CC6C41">
                        <w:rPr>
                          <w:b/>
                          <w:bCs/>
                          <w:lang w:val="en-US"/>
                        </w:rPr>
                        <w:t>3</w:t>
                      </w:r>
                      <w:r w:rsidRPr="00C67346">
                        <w:rPr>
                          <w:b/>
                          <w:bCs/>
                          <w:lang w:val="en-US"/>
                        </w:rPr>
                        <w:t>:</w:t>
                      </w:r>
                      <w:r>
                        <w:rPr>
                          <w:lang w:val="en-US"/>
                        </w:rPr>
                        <w:tab/>
                      </w:r>
                      <w:r>
                        <w:rPr>
                          <w:lang w:val="en-US"/>
                        </w:rPr>
                        <w:tab/>
                      </w:r>
                      <w:r>
                        <w:rPr>
                          <w:lang w:val="en-US"/>
                        </w:rPr>
                        <w:tab/>
                      </w:r>
                      <w:r>
                        <w:rPr>
                          <w:lang w:val="en-US"/>
                        </w:rPr>
                        <w:tab/>
                        <w:t xml:space="preserve">       PHIẾU ĐẶT CHỖ</w:t>
                      </w:r>
                    </w:p>
                    <w:p w14:paraId="2D4AEA10" w14:textId="77777777" w:rsidR="008F6EED" w:rsidRDefault="008F6EED" w:rsidP="008F6EED">
                      <w:pPr>
                        <w:rPr>
                          <w:lang w:val="en-US"/>
                        </w:rPr>
                      </w:pPr>
                    </w:p>
                    <w:p w14:paraId="2E024087" w14:textId="77777777" w:rsidR="008F6EED" w:rsidRDefault="008F6EED" w:rsidP="008F6EED">
                      <w:pPr>
                        <w:spacing w:line="360" w:lineRule="auto"/>
                        <w:rPr>
                          <w:lang w:val="en-US"/>
                        </w:rPr>
                      </w:pPr>
                      <w:r>
                        <w:rPr>
                          <w:lang w:val="en-US"/>
                        </w:rPr>
                        <w:tab/>
                        <w:t>Chuyến bay:</w:t>
                      </w:r>
                      <w:r>
                        <w:rPr>
                          <w:lang w:val="en-US"/>
                        </w:rPr>
                        <w:tab/>
                      </w:r>
                      <w:r>
                        <w:rPr>
                          <w:lang w:val="en-US"/>
                        </w:rPr>
                        <w:tab/>
                      </w:r>
                      <w:r>
                        <w:rPr>
                          <w:lang w:val="en-US"/>
                        </w:rPr>
                        <w:tab/>
                        <w:t>Hành khách:</w:t>
                      </w:r>
                      <w:r>
                        <w:rPr>
                          <w:lang w:val="en-US"/>
                        </w:rPr>
                        <w:tab/>
                      </w:r>
                      <w:r>
                        <w:rPr>
                          <w:lang w:val="en-US"/>
                        </w:rPr>
                        <w:tab/>
                      </w:r>
                      <w:r>
                        <w:rPr>
                          <w:lang w:val="en-US"/>
                        </w:rPr>
                        <w:tab/>
                        <w:t>CMND:</w:t>
                      </w:r>
                    </w:p>
                    <w:p w14:paraId="688B2FA2" w14:textId="162D2CCD" w:rsidR="008F6EED" w:rsidRDefault="008F6EED" w:rsidP="008F6EED">
                      <w:pPr>
                        <w:spacing w:line="360" w:lineRule="auto"/>
                        <w:rPr>
                          <w:lang w:val="en-US"/>
                        </w:rPr>
                      </w:pPr>
                      <w:r>
                        <w:rPr>
                          <w:lang w:val="en-US"/>
                        </w:rPr>
                        <w:tab/>
                        <w:t>Điện thoại:</w:t>
                      </w:r>
                      <w:r>
                        <w:rPr>
                          <w:lang w:val="en-US"/>
                        </w:rPr>
                        <w:tab/>
                      </w:r>
                      <w:r>
                        <w:rPr>
                          <w:lang w:val="en-US"/>
                        </w:rPr>
                        <w:tab/>
                      </w:r>
                      <w:r>
                        <w:rPr>
                          <w:lang w:val="en-US"/>
                        </w:rPr>
                        <w:tab/>
                        <w:t>Hạng vé:</w:t>
                      </w:r>
                      <w:r>
                        <w:rPr>
                          <w:lang w:val="en-US"/>
                        </w:rPr>
                        <w:tab/>
                      </w:r>
                      <w:r>
                        <w:rPr>
                          <w:lang w:val="en-US"/>
                        </w:rPr>
                        <w:tab/>
                      </w:r>
                      <w:r>
                        <w:rPr>
                          <w:lang w:val="en-US"/>
                        </w:rPr>
                        <w:tab/>
                        <w:t>Giá tiền:</w:t>
                      </w:r>
                    </w:p>
                    <w:p w14:paraId="3EAF48D2" w14:textId="77777777" w:rsidR="008F6EED" w:rsidRPr="00C67346" w:rsidRDefault="008F6EED" w:rsidP="008F6EED">
                      <w:pPr>
                        <w:rPr>
                          <w:lang w:val="en-US"/>
                        </w:rPr>
                      </w:pPr>
                      <w:r w:rsidRPr="008F6EED">
                        <w:rPr>
                          <w:b/>
                          <w:bCs/>
                          <w:lang w:val="en-US"/>
                        </w:rPr>
                        <w:t>Q</w:t>
                      </w:r>
                      <w:r w:rsidRPr="008F6EED">
                        <w:rPr>
                          <w:b/>
                          <w:bCs/>
                        </w:rPr>
                        <w:t>Đ3:</w:t>
                      </w:r>
                      <w:r>
                        <w:t xml:space="preserve"> Chỉ cho đặt vé chậm nhất 1 ngày tr</w:t>
                      </w:r>
                      <w:r>
                        <w:rPr>
                          <w:lang w:val="en-US"/>
                        </w:rPr>
                        <w:t>ước</w:t>
                      </w:r>
                      <w:r>
                        <w:t xml:space="preserve"> khi khởi hành. Vào ngày khởi hành, tất cả các phiếu đặt sẽ bị hủy.</w:t>
                      </w:r>
                    </w:p>
                  </w:txbxContent>
                </v:textbox>
                <w10:anchorlock/>
              </v:shape>
            </w:pict>
          </mc:Fallback>
        </mc:AlternateContent>
      </w:r>
    </w:p>
    <w:p w14:paraId="06EBA203" w14:textId="77777777" w:rsidR="001A75D8" w:rsidRDefault="001A75D8" w:rsidP="00243FC7">
      <w:pPr>
        <w:spacing w:line="276" w:lineRule="auto"/>
        <w:jc w:val="both"/>
        <w:rPr>
          <w:ins w:id="563" w:author="Nguyễn Đức Minh Trí" w:date="2021-05-28T22:56:00Z"/>
          <w:iCs/>
          <w:color w:val="0000FF"/>
          <w:lang w:val="en-US"/>
        </w:rPr>
        <w:pPrChange w:id="564" w:author="Nguyễn Đức Minh Trí" w:date="2021-05-28T22:31:00Z">
          <w:pPr>
            <w:spacing w:line="360" w:lineRule="auto"/>
            <w:jc w:val="both"/>
          </w:pPr>
        </w:pPrChange>
      </w:pPr>
    </w:p>
    <w:p w14:paraId="4A92D5D6" w14:textId="2FBBBAF8" w:rsidR="008F6EED" w:rsidDel="002B6375" w:rsidRDefault="008F6EED" w:rsidP="00243FC7">
      <w:pPr>
        <w:spacing w:line="276" w:lineRule="auto"/>
        <w:jc w:val="both"/>
        <w:rPr>
          <w:del w:id="565" w:author="Nguyễn Đức Minh Trí" w:date="2021-05-28T22:24:00Z"/>
          <w:iCs/>
          <w:color w:val="0000FF"/>
          <w:lang w:val="en-US"/>
        </w:rPr>
        <w:pPrChange w:id="566" w:author="Nguyễn Đức Minh Trí" w:date="2021-05-28T22:31:00Z">
          <w:pPr>
            <w:spacing w:line="360" w:lineRule="auto"/>
            <w:jc w:val="both"/>
          </w:pPr>
        </w:pPrChange>
      </w:pPr>
    </w:p>
    <w:p w14:paraId="08225C4D" w14:textId="4F7CF650" w:rsidR="008F6EED" w:rsidDel="002B6375" w:rsidRDefault="008F6EED" w:rsidP="00243FC7">
      <w:pPr>
        <w:spacing w:line="276" w:lineRule="auto"/>
        <w:jc w:val="both"/>
        <w:rPr>
          <w:del w:id="567" w:author="Nguyễn Đức Minh Trí" w:date="2021-05-28T22:24:00Z"/>
          <w:iCs/>
          <w:color w:val="0000FF"/>
          <w:lang w:val="en-US"/>
        </w:rPr>
        <w:pPrChange w:id="568" w:author="Nguyễn Đức Minh Trí" w:date="2021-05-28T22:31:00Z">
          <w:pPr>
            <w:spacing w:line="360" w:lineRule="auto"/>
            <w:jc w:val="both"/>
          </w:pPr>
        </w:pPrChange>
      </w:pPr>
    </w:p>
    <w:p w14:paraId="6FEEFD4F" w14:textId="01180319" w:rsidR="008F6EED" w:rsidDel="002B6375" w:rsidRDefault="008F6EED" w:rsidP="00243FC7">
      <w:pPr>
        <w:spacing w:line="276" w:lineRule="auto"/>
        <w:jc w:val="both"/>
        <w:rPr>
          <w:del w:id="569" w:author="Nguyễn Đức Minh Trí" w:date="2021-05-28T22:24:00Z"/>
          <w:iCs/>
          <w:color w:val="0000FF"/>
          <w:lang w:val="en-US"/>
        </w:rPr>
        <w:pPrChange w:id="570" w:author="Nguyễn Đức Minh Trí" w:date="2021-05-28T22:31:00Z">
          <w:pPr>
            <w:spacing w:line="360" w:lineRule="auto"/>
            <w:jc w:val="both"/>
          </w:pPr>
        </w:pPrChange>
      </w:pPr>
    </w:p>
    <w:p w14:paraId="397811E4" w14:textId="4A88088D" w:rsidR="008F6EED" w:rsidDel="002B6375" w:rsidRDefault="008F6EED" w:rsidP="00243FC7">
      <w:pPr>
        <w:spacing w:line="276" w:lineRule="auto"/>
        <w:jc w:val="both"/>
        <w:rPr>
          <w:del w:id="571" w:author="Nguyễn Đức Minh Trí" w:date="2021-05-28T22:24:00Z"/>
          <w:iCs/>
          <w:color w:val="0000FF"/>
          <w:lang w:val="en-US"/>
        </w:rPr>
        <w:pPrChange w:id="572" w:author="Nguyễn Đức Minh Trí" w:date="2021-05-28T22:31:00Z">
          <w:pPr>
            <w:spacing w:line="360" w:lineRule="auto"/>
            <w:jc w:val="both"/>
          </w:pPr>
        </w:pPrChange>
      </w:pPr>
    </w:p>
    <w:p w14:paraId="65EABE38" w14:textId="38C76CB2" w:rsidR="008F6EED" w:rsidDel="002B6375" w:rsidRDefault="008F6EED" w:rsidP="00243FC7">
      <w:pPr>
        <w:spacing w:line="276" w:lineRule="auto"/>
        <w:jc w:val="both"/>
        <w:rPr>
          <w:del w:id="573" w:author="Nguyễn Đức Minh Trí" w:date="2021-05-28T22:24:00Z"/>
          <w:iCs/>
          <w:color w:val="0000FF"/>
          <w:lang w:val="en-US"/>
        </w:rPr>
        <w:pPrChange w:id="574" w:author="Nguyễn Đức Minh Trí" w:date="2021-05-28T22:31:00Z">
          <w:pPr>
            <w:spacing w:line="360" w:lineRule="auto"/>
            <w:jc w:val="both"/>
          </w:pPr>
        </w:pPrChange>
      </w:pPr>
    </w:p>
    <w:p w14:paraId="2F1BAAAB" w14:textId="31DAE93C" w:rsidR="008F6EED" w:rsidRDefault="008F6EED" w:rsidP="00243FC7">
      <w:pPr>
        <w:spacing w:line="276" w:lineRule="auto"/>
        <w:jc w:val="both"/>
        <w:rPr>
          <w:iCs/>
          <w:color w:val="0000FF"/>
          <w:lang w:val="en-US"/>
        </w:rPr>
        <w:pPrChange w:id="575" w:author="Nguyễn Đức Minh Trí" w:date="2021-05-28T22:31:00Z">
          <w:pPr>
            <w:spacing w:line="360" w:lineRule="auto"/>
            <w:jc w:val="both"/>
          </w:pPr>
        </w:pPrChange>
      </w:pPr>
    </w:p>
    <w:p w14:paraId="6D05E1EB" w14:textId="18B311F4" w:rsidR="008F6EED" w:rsidDel="001A75D8" w:rsidRDefault="00CC6C41" w:rsidP="00243FC7">
      <w:pPr>
        <w:spacing w:line="276" w:lineRule="auto"/>
        <w:jc w:val="both"/>
        <w:rPr>
          <w:del w:id="576" w:author="Nguyễn Đức Minh Trí" w:date="2021-05-28T22:24:00Z"/>
          <w:iCs/>
          <w:color w:val="0000FF"/>
          <w:lang w:val="en-US"/>
        </w:rPr>
      </w:pPr>
      <w:r>
        <w:rPr>
          <w:iCs/>
          <w:noProof/>
          <w:szCs w:val="24"/>
          <w:lang w:val="en-US"/>
        </w:rPr>
        <mc:AlternateContent>
          <mc:Choice Requires="wps">
            <w:drawing>
              <wp:inline distT="0" distB="0" distL="0" distR="0" wp14:anchorId="71CC6831" wp14:editId="1B7D36FF">
                <wp:extent cx="5875020" cy="1455088"/>
                <wp:effectExtent l="0" t="0" r="11430" b="12065"/>
                <wp:docPr id="44" name="Text Box 44"/>
                <wp:cNvGraphicFramePr/>
                <a:graphic xmlns:a="http://schemas.openxmlformats.org/drawingml/2006/main">
                  <a:graphicData uri="http://schemas.microsoft.com/office/word/2010/wordprocessingShape">
                    <wps:wsp>
                      <wps:cNvSpPr txBox="1"/>
                      <wps:spPr>
                        <a:xfrm>
                          <a:off x="0" y="0"/>
                          <a:ext cx="5875020" cy="1455088"/>
                        </a:xfrm>
                        <a:prstGeom prst="rect">
                          <a:avLst/>
                        </a:prstGeom>
                        <a:solidFill>
                          <a:schemeClr val="lt1"/>
                        </a:solidFill>
                        <a:ln w="6350">
                          <a:solidFill>
                            <a:prstClr val="black"/>
                          </a:solidFill>
                        </a:ln>
                      </wps:spPr>
                      <wps:txbx>
                        <w:txbxContent>
                          <w:p w14:paraId="7BCB93FC" w14:textId="2D8EEE2D" w:rsidR="00CC6C41" w:rsidRDefault="00CC6C41" w:rsidP="00CC6C41">
                            <w:pPr>
                              <w:rPr>
                                <w:lang w:val="en-US"/>
                              </w:rPr>
                            </w:pPr>
                            <w:r w:rsidRPr="00C67346">
                              <w:rPr>
                                <w:b/>
                                <w:bCs/>
                                <w:lang w:val="en-US"/>
                              </w:rPr>
                              <w:t>BM</w:t>
                            </w:r>
                            <w:r w:rsidR="007B5299">
                              <w:rPr>
                                <w:b/>
                                <w:bCs/>
                                <w:lang w:val="en-US"/>
                              </w:rPr>
                              <w:t>4</w:t>
                            </w:r>
                            <w:r w:rsidRPr="00C67346">
                              <w:rPr>
                                <w:b/>
                                <w:bCs/>
                                <w:lang w:val="en-US"/>
                              </w:rPr>
                              <w:t>:</w:t>
                            </w:r>
                            <w:r>
                              <w:rPr>
                                <w:lang w:val="en-US"/>
                              </w:rPr>
                              <w:tab/>
                            </w:r>
                            <w:r>
                              <w:rPr>
                                <w:lang w:val="en-US"/>
                              </w:rPr>
                              <w:tab/>
                            </w:r>
                            <w:r>
                              <w:rPr>
                                <w:lang w:val="en-US"/>
                              </w:rPr>
                              <w:tab/>
                            </w:r>
                            <w:r>
                              <w:rPr>
                                <w:lang w:val="en-US"/>
                              </w:rPr>
                              <w:tab/>
                              <w:t xml:space="preserve">  DANH SÁCH CHUYẾN BAY</w:t>
                            </w:r>
                          </w:p>
                          <w:p w14:paraId="4BF92428" w14:textId="77777777" w:rsidR="00CC6C41" w:rsidRDefault="00CC6C41" w:rsidP="00CC6C41">
                            <w:pPr>
                              <w:rPr>
                                <w:lang w:val="en-US"/>
                              </w:rPr>
                            </w:pPr>
                          </w:p>
                          <w:p w14:paraId="03BBE967" w14:textId="064DAA3C" w:rsidR="00CC6C41" w:rsidRDefault="00CC6C41" w:rsidP="00CC6C41">
                            <w:pPr>
                              <w:spacing w:line="360" w:lineRule="auto"/>
                              <w:rPr>
                                <w:lang w:val="en-US"/>
                              </w:rPr>
                            </w:pPr>
                            <w:r>
                              <w:rPr>
                                <w:lang w:val="en-US"/>
                              </w:rPr>
                              <w:tab/>
                            </w:r>
                          </w:p>
                          <w:tbl>
                            <w:tblPr>
                              <w:tblStyle w:val="TableGrid"/>
                              <w:tblW w:w="0" w:type="auto"/>
                              <w:tblInd w:w="108" w:type="dxa"/>
                              <w:tblLook w:val="04A0" w:firstRow="1" w:lastRow="0" w:firstColumn="1" w:lastColumn="0" w:noHBand="0" w:noVBand="1"/>
                            </w:tblPr>
                            <w:tblGrid>
                              <w:gridCol w:w="720"/>
                              <w:gridCol w:w="1260"/>
                              <w:gridCol w:w="1530"/>
                              <w:gridCol w:w="1260"/>
                              <w:gridCol w:w="1170"/>
                              <w:gridCol w:w="1520"/>
                              <w:gridCol w:w="1230"/>
                            </w:tblGrid>
                            <w:tr w:rsidR="007B5299" w14:paraId="79B155E3" w14:textId="5828C41B" w:rsidTr="007B5299">
                              <w:tc>
                                <w:tcPr>
                                  <w:tcW w:w="720" w:type="dxa"/>
                                </w:tcPr>
                                <w:p w14:paraId="5AF5BD2D" w14:textId="38B385C0" w:rsidR="007B5299" w:rsidRDefault="007B5299" w:rsidP="00C67346">
                                  <w:pPr>
                                    <w:jc w:val="center"/>
                                    <w:rPr>
                                      <w:lang w:val="en-US"/>
                                    </w:rPr>
                                  </w:pPr>
                                  <w:r>
                                    <w:rPr>
                                      <w:lang w:val="en-US"/>
                                    </w:rPr>
                                    <w:t>STT</w:t>
                                  </w:r>
                                </w:p>
                              </w:tc>
                              <w:tc>
                                <w:tcPr>
                                  <w:tcW w:w="1260" w:type="dxa"/>
                                </w:tcPr>
                                <w:p w14:paraId="2067605C" w14:textId="06A9BCD4" w:rsidR="007B5299" w:rsidRDefault="007B5299" w:rsidP="00C67346">
                                  <w:pPr>
                                    <w:jc w:val="center"/>
                                    <w:rPr>
                                      <w:lang w:val="en-US"/>
                                    </w:rPr>
                                  </w:pPr>
                                  <w:r>
                                    <w:rPr>
                                      <w:lang w:val="en-US"/>
                                    </w:rPr>
                                    <w:t>Sân bay đi</w:t>
                                  </w:r>
                                </w:p>
                              </w:tc>
                              <w:tc>
                                <w:tcPr>
                                  <w:tcW w:w="1530" w:type="dxa"/>
                                </w:tcPr>
                                <w:p w14:paraId="38E86A4F" w14:textId="404D2915" w:rsidR="007B5299" w:rsidRDefault="007B5299" w:rsidP="00C67346">
                                  <w:pPr>
                                    <w:jc w:val="center"/>
                                    <w:rPr>
                                      <w:lang w:val="en-US"/>
                                    </w:rPr>
                                  </w:pPr>
                                  <w:r>
                                    <w:rPr>
                                      <w:lang w:val="en-US"/>
                                    </w:rPr>
                                    <w:t>Sân bay đến</w:t>
                                  </w:r>
                                </w:p>
                              </w:tc>
                              <w:tc>
                                <w:tcPr>
                                  <w:tcW w:w="1260" w:type="dxa"/>
                                </w:tcPr>
                                <w:p w14:paraId="47433E14" w14:textId="7DAB0D7F" w:rsidR="007B5299" w:rsidRDefault="007B5299" w:rsidP="00C67346">
                                  <w:pPr>
                                    <w:jc w:val="center"/>
                                    <w:rPr>
                                      <w:lang w:val="en-US"/>
                                    </w:rPr>
                                  </w:pPr>
                                  <w:r>
                                    <w:rPr>
                                      <w:lang w:val="en-US"/>
                                    </w:rPr>
                                    <w:t>Khởi hành</w:t>
                                  </w:r>
                                </w:p>
                              </w:tc>
                              <w:tc>
                                <w:tcPr>
                                  <w:tcW w:w="1170" w:type="dxa"/>
                                </w:tcPr>
                                <w:p w14:paraId="30E6D36C" w14:textId="6E45851C" w:rsidR="007B5299" w:rsidRDefault="007B5299" w:rsidP="00C67346">
                                  <w:pPr>
                                    <w:jc w:val="center"/>
                                    <w:rPr>
                                      <w:lang w:val="en-US"/>
                                    </w:rPr>
                                  </w:pPr>
                                  <w:r>
                                    <w:rPr>
                                      <w:lang w:val="en-US"/>
                                    </w:rPr>
                                    <w:t>Thời gian</w:t>
                                  </w:r>
                                </w:p>
                              </w:tc>
                              <w:tc>
                                <w:tcPr>
                                  <w:tcW w:w="1520" w:type="dxa"/>
                                </w:tcPr>
                                <w:p w14:paraId="7B48C7B6" w14:textId="69486698" w:rsidR="007B5299" w:rsidRDefault="007B5299" w:rsidP="00C67346">
                                  <w:pPr>
                                    <w:jc w:val="center"/>
                                    <w:rPr>
                                      <w:lang w:val="en-US"/>
                                    </w:rPr>
                                  </w:pPr>
                                  <w:r>
                                    <w:rPr>
                                      <w:lang w:val="en-US"/>
                                    </w:rPr>
                                    <w:t>Số ghế trống</w:t>
                                  </w:r>
                                </w:p>
                              </w:tc>
                              <w:tc>
                                <w:tcPr>
                                  <w:tcW w:w="1230" w:type="dxa"/>
                                </w:tcPr>
                                <w:p w14:paraId="2EF81A40" w14:textId="539C127C" w:rsidR="007B5299" w:rsidRDefault="007B5299" w:rsidP="00C67346">
                                  <w:pPr>
                                    <w:jc w:val="center"/>
                                    <w:rPr>
                                      <w:lang w:val="en-US"/>
                                    </w:rPr>
                                  </w:pPr>
                                  <w:r>
                                    <w:rPr>
                                      <w:lang w:val="en-US"/>
                                    </w:rPr>
                                    <w:t>Số ghế đặt</w:t>
                                  </w:r>
                                </w:p>
                              </w:tc>
                            </w:tr>
                            <w:tr w:rsidR="007B5299" w14:paraId="01ECFFB7" w14:textId="7F13C5F0" w:rsidTr="007B5299">
                              <w:tc>
                                <w:tcPr>
                                  <w:tcW w:w="720" w:type="dxa"/>
                                </w:tcPr>
                                <w:p w14:paraId="2338D064" w14:textId="77777777" w:rsidR="007B5299" w:rsidRDefault="007B5299">
                                  <w:pPr>
                                    <w:rPr>
                                      <w:lang w:val="en-US"/>
                                    </w:rPr>
                                  </w:pPr>
                                </w:p>
                              </w:tc>
                              <w:tc>
                                <w:tcPr>
                                  <w:tcW w:w="1260" w:type="dxa"/>
                                </w:tcPr>
                                <w:p w14:paraId="559F4798" w14:textId="77777777" w:rsidR="007B5299" w:rsidRDefault="007B5299">
                                  <w:pPr>
                                    <w:rPr>
                                      <w:lang w:val="en-US"/>
                                    </w:rPr>
                                  </w:pPr>
                                </w:p>
                              </w:tc>
                              <w:tc>
                                <w:tcPr>
                                  <w:tcW w:w="1530" w:type="dxa"/>
                                </w:tcPr>
                                <w:p w14:paraId="5A8A860E" w14:textId="77777777" w:rsidR="007B5299" w:rsidRDefault="007B5299">
                                  <w:pPr>
                                    <w:rPr>
                                      <w:lang w:val="en-US"/>
                                    </w:rPr>
                                  </w:pPr>
                                </w:p>
                              </w:tc>
                              <w:tc>
                                <w:tcPr>
                                  <w:tcW w:w="1260" w:type="dxa"/>
                                </w:tcPr>
                                <w:p w14:paraId="0F45C040" w14:textId="77777777" w:rsidR="007B5299" w:rsidRDefault="007B5299">
                                  <w:pPr>
                                    <w:rPr>
                                      <w:lang w:val="en-US"/>
                                    </w:rPr>
                                  </w:pPr>
                                </w:p>
                              </w:tc>
                              <w:tc>
                                <w:tcPr>
                                  <w:tcW w:w="1170" w:type="dxa"/>
                                </w:tcPr>
                                <w:p w14:paraId="7C0687D6" w14:textId="77777777" w:rsidR="007B5299" w:rsidRDefault="007B5299">
                                  <w:pPr>
                                    <w:rPr>
                                      <w:lang w:val="en-US"/>
                                    </w:rPr>
                                  </w:pPr>
                                </w:p>
                              </w:tc>
                              <w:tc>
                                <w:tcPr>
                                  <w:tcW w:w="1520" w:type="dxa"/>
                                </w:tcPr>
                                <w:p w14:paraId="71D7B7D9" w14:textId="77777777" w:rsidR="007B5299" w:rsidRDefault="007B5299">
                                  <w:pPr>
                                    <w:rPr>
                                      <w:lang w:val="en-US"/>
                                    </w:rPr>
                                  </w:pPr>
                                </w:p>
                              </w:tc>
                              <w:tc>
                                <w:tcPr>
                                  <w:tcW w:w="1230" w:type="dxa"/>
                                </w:tcPr>
                                <w:p w14:paraId="349D8D56" w14:textId="77777777" w:rsidR="007B5299" w:rsidRDefault="007B5299">
                                  <w:pPr>
                                    <w:rPr>
                                      <w:lang w:val="en-US"/>
                                    </w:rPr>
                                  </w:pPr>
                                </w:p>
                              </w:tc>
                            </w:tr>
                            <w:tr w:rsidR="007B5299" w14:paraId="581A7647" w14:textId="1B43ED8B" w:rsidTr="007B5299">
                              <w:tc>
                                <w:tcPr>
                                  <w:tcW w:w="720" w:type="dxa"/>
                                </w:tcPr>
                                <w:p w14:paraId="7C1AC640" w14:textId="77777777" w:rsidR="007B5299" w:rsidRDefault="007B5299">
                                  <w:pPr>
                                    <w:rPr>
                                      <w:lang w:val="en-US"/>
                                    </w:rPr>
                                  </w:pPr>
                                </w:p>
                              </w:tc>
                              <w:tc>
                                <w:tcPr>
                                  <w:tcW w:w="1260" w:type="dxa"/>
                                </w:tcPr>
                                <w:p w14:paraId="2A347CFD" w14:textId="77777777" w:rsidR="007B5299" w:rsidRDefault="007B5299">
                                  <w:pPr>
                                    <w:rPr>
                                      <w:lang w:val="en-US"/>
                                    </w:rPr>
                                  </w:pPr>
                                </w:p>
                              </w:tc>
                              <w:tc>
                                <w:tcPr>
                                  <w:tcW w:w="1530" w:type="dxa"/>
                                </w:tcPr>
                                <w:p w14:paraId="3AABCA81" w14:textId="77777777" w:rsidR="007B5299" w:rsidRDefault="007B5299">
                                  <w:pPr>
                                    <w:rPr>
                                      <w:lang w:val="en-US"/>
                                    </w:rPr>
                                  </w:pPr>
                                </w:p>
                              </w:tc>
                              <w:tc>
                                <w:tcPr>
                                  <w:tcW w:w="1260" w:type="dxa"/>
                                </w:tcPr>
                                <w:p w14:paraId="6B849379" w14:textId="77777777" w:rsidR="007B5299" w:rsidRDefault="007B5299">
                                  <w:pPr>
                                    <w:rPr>
                                      <w:lang w:val="en-US"/>
                                    </w:rPr>
                                  </w:pPr>
                                </w:p>
                              </w:tc>
                              <w:tc>
                                <w:tcPr>
                                  <w:tcW w:w="1170" w:type="dxa"/>
                                </w:tcPr>
                                <w:p w14:paraId="147FDD15" w14:textId="77777777" w:rsidR="007B5299" w:rsidRDefault="007B5299">
                                  <w:pPr>
                                    <w:rPr>
                                      <w:lang w:val="en-US"/>
                                    </w:rPr>
                                  </w:pPr>
                                </w:p>
                              </w:tc>
                              <w:tc>
                                <w:tcPr>
                                  <w:tcW w:w="1520" w:type="dxa"/>
                                </w:tcPr>
                                <w:p w14:paraId="687EDA38" w14:textId="77777777" w:rsidR="007B5299" w:rsidRDefault="007B5299">
                                  <w:pPr>
                                    <w:rPr>
                                      <w:lang w:val="en-US"/>
                                    </w:rPr>
                                  </w:pPr>
                                </w:p>
                              </w:tc>
                              <w:tc>
                                <w:tcPr>
                                  <w:tcW w:w="1230" w:type="dxa"/>
                                </w:tcPr>
                                <w:p w14:paraId="17FCA40C" w14:textId="77777777" w:rsidR="007B5299" w:rsidRDefault="007B5299">
                                  <w:pPr>
                                    <w:rPr>
                                      <w:lang w:val="en-US"/>
                                    </w:rPr>
                                  </w:pPr>
                                </w:p>
                              </w:tc>
                            </w:tr>
                          </w:tbl>
                          <w:p w14:paraId="0A385C3C" w14:textId="6C888328" w:rsidR="00CC6C41" w:rsidRPr="00C67346" w:rsidRDefault="00CC6C41" w:rsidP="00CC6C4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CC6831" id="Text Box 44" o:spid="_x0000_s1031" type="#_x0000_t202" style="width:462.6pt;height:1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" fillcolor="white [3201]" strokeweight=".5pt">
                <v:textbox>
                  <w:txbxContent>
                    <w:p w14:paraId="7BCB93FC" w14:textId="2D8EEE2D" w:rsidR="00CC6C41" w:rsidRDefault="00CC6C41" w:rsidP="00CC6C41">
                      <w:pPr>
                        <w:rPr>
                          <w:lang w:val="en-US"/>
                        </w:rPr>
                      </w:pPr>
                      <w:r w:rsidRPr="00C67346">
                        <w:rPr>
                          <w:b/>
                          <w:bCs/>
                          <w:lang w:val="en-US"/>
                        </w:rPr>
                        <w:t>BM</w:t>
                      </w:r>
                      <w:r w:rsidR="007B5299">
                        <w:rPr>
                          <w:b/>
                          <w:bCs/>
                          <w:lang w:val="en-US"/>
                        </w:rPr>
                        <w:t>4</w:t>
                      </w:r>
                      <w:r w:rsidRPr="00C67346">
                        <w:rPr>
                          <w:b/>
                          <w:bCs/>
                          <w:lang w:val="en-US"/>
                        </w:rPr>
                        <w:t>:</w:t>
                      </w:r>
                      <w:r>
                        <w:rPr>
                          <w:lang w:val="en-US"/>
                        </w:rPr>
                        <w:tab/>
                      </w:r>
                      <w:r>
                        <w:rPr>
                          <w:lang w:val="en-US"/>
                        </w:rPr>
                        <w:tab/>
                      </w:r>
                      <w:r>
                        <w:rPr>
                          <w:lang w:val="en-US"/>
                        </w:rPr>
                        <w:tab/>
                      </w:r>
                      <w:r>
                        <w:rPr>
                          <w:lang w:val="en-US"/>
                        </w:rPr>
                        <w:tab/>
                        <w:t xml:space="preserve">  DANH SÁCH CHUYẾN BAY</w:t>
                      </w:r>
                    </w:p>
                    <w:p w14:paraId="4BF92428" w14:textId="77777777" w:rsidR="00CC6C41" w:rsidRDefault="00CC6C41" w:rsidP="00CC6C41">
                      <w:pPr>
                        <w:rPr>
                          <w:lang w:val="en-US"/>
                        </w:rPr>
                      </w:pPr>
                    </w:p>
                    <w:p w14:paraId="03BBE967" w14:textId="064DAA3C" w:rsidR="00CC6C41" w:rsidRDefault="00CC6C41" w:rsidP="00CC6C41">
                      <w:pPr>
                        <w:spacing w:line="360" w:lineRule="auto"/>
                        <w:rPr>
                          <w:lang w:val="en-US"/>
                        </w:rPr>
                      </w:pPr>
                      <w:r>
                        <w:rPr>
                          <w:lang w:val="en-US"/>
                        </w:rPr>
                        <w:tab/>
                      </w:r>
                    </w:p>
                    <w:tbl>
                      <w:tblPr>
                        <w:tblStyle w:val="TableGrid"/>
                        <w:tblW w:w="0" w:type="auto"/>
                        <w:tblInd w:w="108" w:type="dxa"/>
                        <w:tblLook w:val="04A0" w:firstRow="1" w:lastRow="0" w:firstColumn="1" w:lastColumn="0" w:noHBand="0" w:noVBand="1"/>
                      </w:tblPr>
                      <w:tblGrid>
                        <w:gridCol w:w="720"/>
                        <w:gridCol w:w="1260"/>
                        <w:gridCol w:w="1530"/>
                        <w:gridCol w:w="1260"/>
                        <w:gridCol w:w="1170"/>
                        <w:gridCol w:w="1520"/>
                        <w:gridCol w:w="1230"/>
                      </w:tblGrid>
                      <w:tr w:rsidR="007B5299" w14:paraId="79B155E3" w14:textId="5828C41B" w:rsidTr="007B5299">
                        <w:tc>
                          <w:tcPr>
                            <w:tcW w:w="720" w:type="dxa"/>
                          </w:tcPr>
                          <w:p w14:paraId="5AF5BD2D" w14:textId="38B385C0" w:rsidR="007B5299" w:rsidRDefault="007B5299" w:rsidP="00C67346">
                            <w:pPr>
                              <w:jc w:val="center"/>
                              <w:rPr>
                                <w:lang w:val="en-US"/>
                              </w:rPr>
                            </w:pPr>
                            <w:r>
                              <w:rPr>
                                <w:lang w:val="en-US"/>
                              </w:rPr>
                              <w:t>STT</w:t>
                            </w:r>
                          </w:p>
                        </w:tc>
                        <w:tc>
                          <w:tcPr>
                            <w:tcW w:w="1260" w:type="dxa"/>
                          </w:tcPr>
                          <w:p w14:paraId="2067605C" w14:textId="06A9BCD4" w:rsidR="007B5299" w:rsidRDefault="007B5299" w:rsidP="00C67346">
                            <w:pPr>
                              <w:jc w:val="center"/>
                              <w:rPr>
                                <w:lang w:val="en-US"/>
                              </w:rPr>
                            </w:pPr>
                            <w:r>
                              <w:rPr>
                                <w:lang w:val="en-US"/>
                              </w:rPr>
                              <w:t>Sân bay đi</w:t>
                            </w:r>
                          </w:p>
                        </w:tc>
                        <w:tc>
                          <w:tcPr>
                            <w:tcW w:w="1530" w:type="dxa"/>
                          </w:tcPr>
                          <w:p w14:paraId="38E86A4F" w14:textId="404D2915" w:rsidR="007B5299" w:rsidRDefault="007B5299" w:rsidP="00C67346">
                            <w:pPr>
                              <w:jc w:val="center"/>
                              <w:rPr>
                                <w:lang w:val="en-US"/>
                              </w:rPr>
                            </w:pPr>
                            <w:r>
                              <w:rPr>
                                <w:lang w:val="en-US"/>
                              </w:rPr>
                              <w:t>Sân bay đến</w:t>
                            </w:r>
                          </w:p>
                        </w:tc>
                        <w:tc>
                          <w:tcPr>
                            <w:tcW w:w="1260" w:type="dxa"/>
                          </w:tcPr>
                          <w:p w14:paraId="47433E14" w14:textId="7DAB0D7F" w:rsidR="007B5299" w:rsidRDefault="007B5299" w:rsidP="00C67346">
                            <w:pPr>
                              <w:jc w:val="center"/>
                              <w:rPr>
                                <w:lang w:val="en-US"/>
                              </w:rPr>
                            </w:pPr>
                            <w:r>
                              <w:rPr>
                                <w:lang w:val="en-US"/>
                              </w:rPr>
                              <w:t>Khởi hành</w:t>
                            </w:r>
                          </w:p>
                        </w:tc>
                        <w:tc>
                          <w:tcPr>
                            <w:tcW w:w="1170" w:type="dxa"/>
                          </w:tcPr>
                          <w:p w14:paraId="30E6D36C" w14:textId="6E45851C" w:rsidR="007B5299" w:rsidRDefault="007B5299" w:rsidP="00C67346">
                            <w:pPr>
                              <w:jc w:val="center"/>
                              <w:rPr>
                                <w:lang w:val="en-US"/>
                              </w:rPr>
                            </w:pPr>
                            <w:r>
                              <w:rPr>
                                <w:lang w:val="en-US"/>
                              </w:rPr>
                              <w:t>Thời gian</w:t>
                            </w:r>
                          </w:p>
                        </w:tc>
                        <w:tc>
                          <w:tcPr>
                            <w:tcW w:w="1520" w:type="dxa"/>
                          </w:tcPr>
                          <w:p w14:paraId="7B48C7B6" w14:textId="69486698" w:rsidR="007B5299" w:rsidRDefault="007B5299" w:rsidP="00C67346">
                            <w:pPr>
                              <w:jc w:val="center"/>
                              <w:rPr>
                                <w:lang w:val="en-US"/>
                              </w:rPr>
                            </w:pPr>
                            <w:r>
                              <w:rPr>
                                <w:lang w:val="en-US"/>
                              </w:rPr>
                              <w:t>Số ghế trống</w:t>
                            </w:r>
                          </w:p>
                        </w:tc>
                        <w:tc>
                          <w:tcPr>
                            <w:tcW w:w="1230" w:type="dxa"/>
                          </w:tcPr>
                          <w:p w14:paraId="2EF81A40" w14:textId="539C127C" w:rsidR="007B5299" w:rsidRDefault="007B5299" w:rsidP="00C67346">
                            <w:pPr>
                              <w:jc w:val="center"/>
                              <w:rPr>
                                <w:lang w:val="en-US"/>
                              </w:rPr>
                            </w:pPr>
                            <w:r>
                              <w:rPr>
                                <w:lang w:val="en-US"/>
                              </w:rPr>
                              <w:t>Số ghế đặt</w:t>
                            </w:r>
                          </w:p>
                        </w:tc>
                      </w:tr>
                      <w:tr w:rsidR="007B5299" w14:paraId="01ECFFB7" w14:textId="7F13C5F0" w:rsidTr="007B5299">
                        <w:tc>
                          <w:tcPr>
                            <w:tcW w:w="720" w:type="dxa"/>
                          </w:tcPr>
                          <w:p w14:paraId="2338D064" w14:textId="77777777" w:rsidR="007B5299" w:rsidRDefault="007B5299">
                            <w:pPr>
                              <w:rPr>
                                <w:lang w:val="en-US"/>
                              </w:rPr>
                            </w:pPr>
                          </w:p>
                        </w:tc>
                        <w:tc>
                          <w:tcPr>
                            <w:tcW w:w="1260" w:type="dxa"/>
                          </w:tcPr>
                          <w:p w14:paraId="559F4798" w14:textId="77777777" w:rsidR="007B5299" w:rsidRDefault="007B5299">
                            <w:pPr>
                              <w:rPr>
                                <w:lang w:val="en-US"/>
                              </w:rPr>
                            </w:pPr>
                          </w:p>
                        </w:tc>
                        <w:tc>
                          <w:tcPr>
                            <w:tcW w:w="1530" w:type="dxa"/>
                          </w:tcPr>
                          <w:p w14:paraId="5A8A860E" w14:textId="77777777" w:rsidR="007B5299" w:rsidRDefault="007B5299">
                            <w:pPr>
                              <w:rPr>
                                <w:lang w:val="en-US"/>
                              </w:rPr>
                            </w:pPr>
                          </w:p>
                        </w:tc>
                        <w:tc>
                          <w:tcPr>
                            <w:tcW w:w="1260" w:type="dxa"/>
                          </w:tcPr>
                          <w:p w14:paraId="0F45C040" w14:textId="77777777" w:rsidR="007B5299" w:rsidRDefault="007B5299">
                            <w:pPr>
                              <w:rPr>
                                <w:lang w:val="en-US"/>
                              </w:rPr>
                            </w:pPr>
                          </w:p>
                        </w:tc>
                        <w:tc>
                          <w:tcPr>
                            <w:tcW w:w="1170" w:type="dxa"/>
                          </w:tcPr>
                          <w:p w14:paraId="7C0687D6" w14:textId="77777777" w:rsidR="007B5299" w:rsidRDefault="007B5299">
                            <w:pPr>
                              <w:rPr>
                                <w:lang w:val="en-US"/>
                              </w:rPr>
                            </w:pPr>
                          </w:p>
                        </w:tc>
                        <w:tc>
                          <w:tcPr>
                            <w:tcW w:w="1520" w:type="dxa"/>
                          </w:tcPr>
                          <w:p w14:paraId="71D7B7D9" w14:textId="77777777" w:rsidR="007B5299" w:rsidRDefault="007B5299">
                            <w:pPr>
                              <w:rPr>
                                <w:lang w:val="en-US"/>
                              </w:rPr>
                            </w:pPr>
                          </w:p>
                        </w:tc>
                        <w:tc>
                          <w:tcPr>
                            <w:tcW w:w="1230" w:type="dxa"/>
                          </w:tcPr>
                          <w:p w14:paraId="349D8D56" w14:textId="77777777" w:rsidR="007B5299" w:rsidRDefault="007B5299">
                            <w:pPr>
                              <w:rPr>
                                <w:lang w:val="en-US"/>
                              </w:rPr>
                            </w:pPr>
                          </w:p>
                        </w:tc>
                      </w:tr>
                      <w:tr w:rsidR="007B5299" w14:paraId="581A7647" w14:textId="1B43ED8B" w:rsidTr="007B5299">
                        <w:tc>
                          <w:tcPr>
                            <w:tcW w:w="720" w:type="dxa"/>
                          </w:tcPr>
                          <w:p w14:paraId="7C1AC640" w14:textId="77777777" w:rsidR="007B5299" w:rsidRDefault="007B5299">
                            <w:pPr>
                              <w:rPr>
                                <w:lang w:val="en-US"/>
                              </w:rPr>
                            </w:pPr>
                          </w:p>
                        </w:tc>
                        <w:tc>
                          <w:tcPr>
                            <w:tcW w:w="1260" w:type="dxa"/>
                          </w:tcPr>
                          <w:p w14:paraId="2A347CFD" w14:textId="77777777" w:rsidR="007B5299" w:rsidRDefault="007B5299">
                            <w:pPr>
                              <w:rPr>
                                <w:lang w:val="en-US"/>
                              </w:rPr>
                            </w:pPr>
                          </w:p>
                        </w:tc>
                        <w:tc>
                          <w:tcPr>
                            <w:tcW w:w="1530" w:type="dxa"/>
                          </w:tcPr>
                          <w:p w14:paraId="3AABCA81" w14:textId="77777777" w:rsidR="007B5299" w:rsidRDefault="007B5299">
                            <w:pPr>
                              <w:rPr>
                                <w:lang w:val="en-US"/>
                              </w:rPr>
                            </w:pPr>
                          </w:p>
                        </w:tc>
                        <w:tc>
                          <w:tcPr>
                            <w:tcW w:w="1260" w:type="dxa"/>
                          </w:tcPr>
                          <w:p w14:paraId="6B849379" w14:textId="77777777" w:rsidR="007B5299" w:rsidRDefault="007B5299">
                            <w:pPr>
                              <w:rPr>
                                <w:lang w:val="en-US"/>
                              </w:rPr>
                            </w:pPr>
                          </w:p>
                        </w:tc>
                        <w:tc>
                          <w:tcPr>
                            <w:tcW w:w="1170" w:type="dxa"/>
                          </w:tcPr>
                          <w:p w14:paraId="147FDD15" w14:textId="77777777" w:rsidR="007B5299" w:rsidRDefault="007B5299">
                            <w:pPr>
                              <w:rPr>
                                <w:lang w:val="en-US"/>
                              </w:rPr>
                            </w:pPr>
                          </w:p>
                        </w:tc>
                        <w:tc>
                          <w:tcPr>
                            <w:tcW w:w="1520" w:type="dxa"/>
                          </w:tcPr>
                          <w:p w14:paraId="687EDA38" w14:textId="77777777" w:rsidR="007B5299" w:rsidRDefault="007B5299">
                            <w:pPr>
                              <w:rPr>
                                <w:lang w:val="en-US"/>
                              </w:rPr>
                            </w:pPr>
                          </w:p>
                        </w:tc>
                        <w:tc>
                          <w:tcPr>
                            <w:tcW w:w="1230" w:type="dxa"/>
                          </w:tcPr>
                          <w:p w14:paraId="17FCA40C" w14:textId="77777777" w:rsidR="007B5299" w:rsidRDefault="007B5299">
                            <w:pPr>
                              <w:rPr>
                                <w:lang w:val="en-US"/>
                              </w:rPr>
                            </w:pPr>
                          </w:p>
                        </w:tc>
                      </w:tr>
                    </w:tbl>
                    <w:p w14:paraId="0A385C3C" w14:textId="6C888328" w:rsidR="00CC6C41" w:rsidRPr="00C67346" w:rsidRDefault="00CC6C41" w:rsidP="00CC6C41">
                      <w:pPr>
                        <w:rPr>
                          <w:lang w:val="en-US"/>
                        </w:rPr>
                      </w:pPr>
                    </w:p>
                  </w:txbxContent>
                </v:textbox>
                <w10:anchorlock/>
              </v:shape>
            </w:pict>
          </mc:Fallback>
        </mc:AlternateContent>
      </w:r>
    </w:p>
    <w:p w14:paraId="28C46E59" w14:textId="77777777" w:rsidR="001A75D8" w:rsidRDefault="001A75D8" w:rsidP="00243FC7">
      <w:pPr>
        <w:spacing w:line="276" w:lineRule="auto"/>
        <w:jc w:val="both"/>
        <w:rPr>
          <w:ins w:id="577" w:author="Nguyễn Đức Minh Trí" w:date="2021-05-28T22:56:00Z"/>
          <w:iCs/>
          <w:color w:val="0000FF"/>
          <w:lang w:val="en-US"/>
        </w:rPr>
        <w:pPrChange w:id="578" w:author="Nguyễn Đức Minh Trí" w:date="2021-05-28T22:31:00Z">
          <w:pPr>
            <w:spacing w:line="360" w:lineRule="auto"/>
            <w:jc w:val="both"/>
          </w:pPr>
        </w:pPrChange>
      </w:pPr>
    </w:p>
    <w:p w14:paraId="6F023165" w14:textId="36C2E257" w:rsidR="008F6EED" w:rsidDel="002B6375" w:rsidRDefault="001A75D8" w:rsidP="00243FC7">
      <w:pPr>
        <w:spacing w:line="276" w:lineRule="auto"/>
        <w:jc w:val="both"/>
        <w:rPr>
          <w:del w:id="579" w:author="Nguyễn Đức Minh Trí" w:date="2021-05-28T22:24:00Z"/>
          <w:iCs/>
          <w:color w:val="0000FF"/>
          <w:lang w:val="en-US"/>
        </w:rPr>
        <w:pPrChange w:id="580" w:author="Nguyễn Đức Minh Trí" w:date="2021-05-28T22:31:00Z">
          <w:pPr>
            <w:spacing w:line="360" w:lineRule="auto"/>
            <w:jc w:val="both"/>
          </w:pPr>
        </w:pPrChange>
      </w:pPr>
      <w:r>
        <w:rPr>
          <w:iCs/>
          <w:noProof/>
          <w:szCs w:val="24"/>
          <w:lang w:val="en-US"/>
        </w:rPr>
        <mc:AlternateContent>
          <mc:Choice Requires="wps">
            <w:drawing>
              <wp:anchor distT="0" distB="0" distL="114300" distR="114300" simplePos="0" relativeHeight="251659264" behindDoc="0" locked="0" layoutInCell="1" allowOverlap="1" wp14:anchorId="358F6AA2" wp14:editId="1B46184E">
                <wp:simplePos x="0" y="0"/>
                <wp:positionH relativeFrom="column">
                  <wp:posOffset>1905</wp:posOffset>
                </wp:positionH>
                <wp:positionV relativeFrom="paragraph">
                  <wp:posOffset>203200</wp:posOffset>
                </wp:positionV>
                <wp:extent cx="5867400" cy="1417320"/>
                <wp:effectExtent l="0" t="0" r="19050" b="11430"/>
                <wp:wrapNone/>
                <wp:docPr id="46" name="Text Box 46"/>
                <wp:cNvGraphicFramePr/>
                <a:graphic xmlns:a="http://schemas.openxmlformats.org/drawingml/2006/main">
                  <a:graphicData uri="http://schemas.microsoft.com/office/word/2010/wordprocessingShape">
                    <wps:wsp>
                      <wps:cNvSpPr txBox="1"/>
                      <wps:spPr>
                        <a:xfrm>
                          <a:off x="0" y="0"/>
                          <a:ext cx="5867400" cy="1417320"/>
                        </a:xfrm>
                        <a:prstGeom prst="rect">
                          <a:avLst/>
                        </a:prstGeom>
                        <a:solidFill>
                          <a:schemeClr val="lt1"/>
                        </a:solidFill>
                        <a:ln w="6350">
                          <a:solidFill>
                            <a:prstClr val="black"/>
                          </a:solidFill>
                        </a:ln>
                      </wps:spPr>
                      <wps:txbx>
                        <w:txbxContent>
                          <w:p w14:paraId="01EF6F36" w14:textId="785E252D" w:rsidR="00F166C8" w:rsidRDefault="00F166C8" w:rsidP="00F166C8">
                            <w:pPr>
                              <w:rPr>
                                <w:lang w:val="en-US"/>
                              </w:rPr>
                            </w:pPr>
                            <w:r w:rsidRPr="00C67346">
                              <w:rPr>
                                <w:b/>
                                <w:bCs/>
                                <w:lang w:val="en-US"/>
                              </w:rPr>
                              <w:t>BM</w:t>
                            </w:r>
                            <w:r>
                              <w:rPr>
                                <w:b/>
                                <w:bCs/>
                                <w:lang w:val="en-US"/>
                              </w:rPr>
                              <w:t>5.</w:t>
                            </w:r>
                            <w:r w:rsidRPr="00C67346">
                              <w:rPr>
                                <w:b/>
                                <w:bCs/>
                                <w:lang w:val="en-US"/>
                              </w:rPr>
                              <w:t>1:</w:t>
                            </w:r>
                            <w:r>
                              <w:rPr>
                                <w:lang w:val="en-US"/>
                              </w:rPr>
                              <w:tab/>
                              <w:t xml:space="preserve">    </w:t>
                            </w:r>
                            <w:r>
                              <w:t>BÁO CÁO DOANH THU BÁN VÉ CÁC CHUYẾN BAY</w:t>
                            </w:r>
                          </w:p>
                          <w:p w14:paraId="598A1001" w14:textId="77777777" w:rsidR="00F166C8" w:rsidRDefault="00F166C8" w:rsidP="00F166C8">
                            <w:pPr>
                              <w:rPr>
                                <w:lang w:val="en-US"/>
                              </w:rPr>
                            </w:pPr>
                          </w:p>
                          <w:p w14:paraId="02922440" w14:textId="7B5401B2" w:rsidR="00F166C8" w:rsidRDefault="00F166C8" w:rsidP="00F166C8">
                            <w:pPr>
                              <w:spacing w:line="360" w:lineRule="auto"/>
                              <w:rPr>
                                <w:lang w:val="en-US"/>
                              </w:rPr>
                            </w:pP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19BE9B88" w14:textId="77777777" w:rsidTr="00C67346">
                              <w:tc>
                                <w:tcPr>
                                  <w:tcW w:w="1350" w:type="dxa"/>
                                </w:tcPr>
                                <w:p w14:paraId="3B855B5B" w14:textId="77777777" w:rsidR="00F166C8" w:rsidRDefault="00F166C8" w:rsidP="00C67346">
                                  <w:pPr>
                                    <w:jc w:val="center"/>
                                    <w:rPr>
                                      <w:lang w:val="en-US"/>
                                    </w:rPr>
                                  </w:pPr>
                                  <w:r>
                                    <w:rPr>
                                      <w:lang w:val="en-US"/>
                                    </w:rPr>
                                    <w:t>STT</w:t>
                                  </w:r>
                                </w:p>
                              </w:tc>
                              <w:tc>
                                <w:tcPr>
                                  <w:tcW w:w="2570" w:type="dxa"/>
                                </w:tcPr>
                                <w:p w14:paraId="060E7D11" w14:textId="27CAF498" w:rsidR="00F166C8" w:rsidRDefault="00F166C8" w:rsidP="00C67346">
                                  <w:pPr>
                                    <w:jc w:val="center"/>
                                    <w:rPr>
                                      <w:lang w:val="en-US"/>
                                    </w:rPr>
                                  </w:pPr>
                                  <w:r>
                                    <w:rPr>
                                      <w:lang w:val="en-US"/>
                                    </w:rPr>
                                    <w:t>Chuyến bay</w:t>
                                  </w:r>
                                </w:p>
                              </w:tc>
                              <w:tc>
                                <w:tcPr>
                                  <w:tcW w:w="2150" w:type="dxa"/>
                                </w:tcPr>
                                <w:p w14:paraId="74E0B8D5" w14:textId="40057412" w:rsidR="00F166C8" w:rsidRDefault="00F166C8" w:rsidP="00C67346">
                                  <w:pPr>
                                    <w:jc w:val="center"/>
                                    <w:rPr>
                                      <w:lang w:val="en-US"/>
                                    </w:rPr>
                                  </w:pPr>
                                  <w:r>
                                    <w:rPr>
                                      <w:lang w:val="en-US"/>
                                    </w:rPr>
                                    <w:t>Số vé</w:t>
                                  </w:r>
                                </w:p>
                              </w:tc>
                              <w:tc>
                                <w:tcPr>
                                  <w:tcW w:w="2150" w:type="dxa"/>
                                </w:tcPr>
                                <w:p w14:paraId="6C1FC467" w14:textId="5B86A566" w:rsidR="00F166C8" w:rsidRDefault="00F166C8" w:rsidP="00C67346">
                                  <w:pPr>
                                    <w:jc w:val="center"/>
                                    <w:rPr>
                                      <w:lang w:val="en-US"/>
                                    </w:rPr>
                                  </w:pPr>
                                  <w:r>
                                    <w:rPr>
                                      <w:lang w:val="en-US"/>
                                    </w:rPr>
                                    <w:t>Doanh thu</w:t>
                                  </w:r>
                                </w:p>
                              </w:tc>
                            </w:tr>
                            <w:tr w:rsidR="00F166C8" w14:paraId="4393B08C" w14:textId="77777777" w:rsidTr="00C67346">
                              <w:tc>
                                <w:tcPr>
                                  <w:tcW w:w="1350" w:type="dxa"/>
                                </w:tcPr>
                                <w:p w14:paraId="40616A7A" w14:textId="77777777" w:rsidR="00F166C8" w:rsidRDefault="00F166C8">
                                  <w:pPr>
                                    <w:rPr>
                                      <w:lang w:val="en-US"/>
                                    </w:rPr>
                                  </w:pPr>
                                </w:p>
                              </w:tc>
                              <w:tc>
                                <w:tcPr>
                                  <w:tcW w:w="2570" w:type="dxa"/>
                                </w:tcPr>
                                <w:p w14:paraId="743E9B64" w14:textId="77777777" w:rsidR="00F166C8" w:rsidRDefault="00F166C8">
                                  <w:pPr>
                                    <w:rPr>
                                      <w:lang w:val="en-US"/>
                                    </w:rPr>
                                  </w:pPr>
                                </w:p>
                              </w:tc>
                              <w:tc>
                                <w:tcPr>
                                  <w:tcW w:w="2150" w:type="dxa"/>
                                </w:tcPr>
                                <w:p w14:paraId="20DC39B3" w14:textId="77777777" w:rsidR="00F166C8" w:rsidRDefault="00F166C8">
                                  <w:pPr>
                                    <w:rPr>
                                      <w:lang w:val="en-US"/>
                                    </w:rPr>
                                  </w:pPr>
                                </w:p>
                              </w:tc>
                              <w:tc>
                                <w:tcPr>
                                  <w:tcW w:w="2150" w:type="dxa"/>
                                </w:tcPr>
                                <w:p w14:paraId="3B9E50EF" w14:textId="77777777" w:rsidR="00F166C8" w:rsidRDefault="00F166C8">
                                  <w:pPr>
                                    <w:rPr>
                                      <w:lang w:val="en-US"/>
                                    </w:rPr>
                                  </w:pPr>
                                </w:p>
                              </w:tc>
                            </w:tr>
                            <w:tr w:rsidR="00F166C8" w14:paraId="45D35405" w14:textId="77777777" w:rsidTr="00C67346">
                              <w:tc>
                                <w:tcPr>
                                  <w:tcW w:w="1350" w:type="dxa"/>
                                </w:tcPr>
                                <w:p w14:paraId="13E8CEE4" w14:textId="77777777" w:rsidR="00F166C8" w:rsidRDefault="00F166C8">
                                  <w:pPr>
                                    <w:rPr>
                                      <w:lang w:val="en-US"/>
                                    </w:rPr>
                                  </w:pPr>
                                </w:p>
                              </w:tc>
                              <w:tc>
                                <w:tcPr>
                                  <w:tcW w:w="2570" w:type="dxa"/>
                                </w:tcPr>
                                <w:p w14:paraId="6555C71C" w14:textId="77777777" w:rsidR="00F166C8" w:rsidRDefault="00F166C8">
                                  <w:pPr>
                                    <w:rPr>
                                      <w:lang w:val="en-US"/>
                                    </w:rPr>
                                  </w:pPr>
                                </w:p>
                              </w:tc>
                              <w:tc>
                                <w:tcPr>
                                  <w:tcW w:w="2150" w:type="dxa"/>
                                </w:tcPr>
                                <w:p w14:paraId="26C4658D" w14:textId="77777777" w:rsidR="00F166C8" w:rsidRDefault="00F166C8">
                                  <w:pPr>
                                    <w:rPr>
                                      <w:lang w:val="en-US"/>
                                    </w:rPr>
                                  </w:pPr>
                                </w:p>
                              </w:tc>
                              <w:tc>
                                <w:tcPr>
                                  <w:tcW w:w="2150" w:type="dxa"/>
                                </w:tcPr>
                                <w:p w14:paraId="577886AC" w14:textId="77777777" w:rsidR="00F166C8" w:rsidRDefault="00F166C8">
                                  <w:pPr>
                                    <w:rPr>
                                      <w:lang w:val="en-US"/>
                                    </w:rPr>
                                  </w:pPr>
                                </w:p>
                              </w:tc>
                            </w:tr>
                          </w:tbl>
                          <w:p w14:paraId="574B0DFF" w14:textId="57841FA8" w:rsidR="00F166C8" w:rsidRPr="00C67346" w:rsidRDefault="00F166C8" w:rsidP="00F166C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6AA2" id="Text Box 46" o:spid="_x0000_s1032" type="#_x0000_t202" style="position:absolute;left:0;text-align:left;margin-left:.15pt;margin-top:16pt;width:462pt;height:11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" fillcolor="white [3201]" strokeweight=".5pt">
                <v:textbox>
                  <w:txbxContent>
                    <w:p w14:paraId="01EF6F36" w14:textId="785E252D" w:rsidR="00F166C8" w:rsidRDefault="00F166C8" w:rsidP="00F166C8">
                      <w:pPr>
                        <w:rPr>
                          <w:lang w:val="en-US"/>
                        </w:rPr>
                      </w:pPr>
                      <w:r w:rsidRPr="00C67346">
                        <w:rPr>
                          <w:b/>
                          <w:bCs/>
                          <w:lang w:val="en-US"/>
                        </w:rPr>
                        <w:t>BM</w:t>
                      </w:r>
                      <w:r>
                        <w:rPr>
                          <w:b/>
                          <w:bCs/>
                          <w:lang w:val="en-US"/>
                        </w:rPr>
                        <w:t>5.</w:t>
                      </w:r>
                      <w:r w:rsidRPr="00C67346">
                        <w:rPr>
                          <w:b/>
                          <w:bCs/>
                          <w:lang w:val="en-US"/>
                        </w:rPr>
                        <w:t>1:</w:t>
                      </w:r>
                      <w:r>
                        <w:rPr>
                          <w:lang w:val="en-US"/>
                        </w:rPr>
                        <w:tab/>
                        <w:t xml:space="preserve">    </w:t>
                      </w:r>
                      <w:r>
                        <w:t>BÁO CÁO DOANH THU BÁN VÉ CÁC CHUYẾN BAY</w:t>
                      </w:r>
                    </w:p>
                    <w:p w14:paraId="598A1001" w14:textId="77777777" w:rsidR="00F166C8" w:rsidRDefault="00F166C8" w:rsidP="00F166C8">
                      <w:pPr>
                        <w:rPr>
                          <w:lang w:val="en-US"/>
                        </w:rPr>
                      </w:pPr>
                    </w:p>
                    <w:p w14:paraId="02922440" w14:textId="7B5401B2" w:rsidR="00F166C8" w:rsidRDefault="00F166C8" w:rsidP="00F166C8">
                      <w:pPr>
                        <w:spacing w:line="360" w:lineRule="auto"/>
                        <w:rPr>
                          <w:lang w:val="en-US"/>
                        </w:rPr>
                      </w:pP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19BE9B88" w14:textId="77777777" w:rsidTr="00C67346">
                        <w:tc>
                          <w:tcPr>
                            <w:tcW w:w="1350" w:type="dxa"/>
                          </w:tcPr>
                          <w:p w14:paraId="3B855B5B" w14:textId="77777777" w:rsidR="00F166C8" w:rsidRDefault="00F166C8" w:rsidP="00C67346">
                            <w:pPr>
                              <w:jc w:val="center"/>
                              <w:rPr>
                                <w:lang w:val="en-US"/>
                              </w:rPr>
                            </w:pPr>
                            <w:r>
                              <w:rPr>
                                <w:lang w:val="en-US"/>
                              </w:rPr>
                              <w:t>STT</w:t>
                            </w:r>
                          </w:p>
                        </w:tc>
                        <w:tc>
                          <w:tcPr>
                            <w:tcW w:w="2570" w:type="dxa"/>
                          </w:tcPr>
                          <w:p w14:paraId="060E7D11" w14:textId="27CAF498" w:rsidR="00F166C8" w:rsidRDefault="00F166C8" w:rsidP="00C67346">
                            <w:pPr>
                              <w:jc w:val="center"/>
                              <w:rPr>
                                <w:lang w:val="en-US"/>
                              </w:rPr>
                            </w:pPr>
                            <w:r>
                              <w:rPr>
                                <w:lang w:val="en-US"/>
                              </w:rPr>
                              <w:t>Chuyến bay</w:t>
                            </w:r>
                          </w:p>
                        </w:tc>
                        <w:tc>
                          <w:tcPr>
                            <w:tcW w:w="2150" w:type="dxa"/>
                          </w:tcPr>
                          <w:p w14:paraId="74E0B8D5" w14:textId="40057412" w:rsidR="00F166C8" w:rsidRDefault="00F166C8" w:rsidP="00C67346">
                            <w:pPr>
                              <w:jc w:val="center"/>
                              <w:rPr>
                                <w:lang w:val="en-US"/>
                              </w:rPr>
                            </w:pPr>
                            <w:r>
                              <w:rPr>
                                <w:lang w:val="en-US"/>
                              </w:rPr>
                              <w:t>Số vé</w:t>
                            </w:r>
                          </w:p>
                        </w:tc>
                        <w:tc>
                          <w:tcPr>
                            <w:tcW w:w="2150" w:type="dxa"/>
                          </w:tcPr>
                          <w:p w14:paraId="6C1FC467" w14:textId="5B86A566" w:rsidR="00F166C8" w:rsidRDefault="00F166C8" w:rsidP="00C67346">
                            <w:pPr>
                              <w:jc w:val="center"/>
                              <w:rPr>
                                <w:lang w:val="en-US"/>
                              </w:rPr>
                            </w:pPr>
                            <w:r>
                              <w:rPr>
                                <w:lang w:val="en-US"/>
                              </w:rPr>
                              <w:t>Doanh thu</w:t>
                            </w:r>
                          </w:p>
                        </w:tc>
                      </w:tr>
                      <w:tr w:rsidR="00F166C8" w14:paraId="4393B08C" w14:textId="77777777" w:rsidTr="00C67346">
                        <w:tc>
                          <w:tcPr>
                            <w:tcW w:w="1350" w:type="dxa"/>
                          </w:tcPr>
                          <w:p w14:paraId="40616A7A" w14:textId="77777777" w:rsidR="00F166C8" w:rsidRDefault="00F166C8">
                            <w:pPr>
                              <w:rPr>
                                <w:lang w:val="en-US"/>
                              </w:rPr>
                            </w:pPr>
                          </w:p>
                        </w:tc>
                        <w:tc>
                          <w:tcPr>
                            <w:tcW w:w="2570" w:type="dxa"/>
                          </w:tcPr>
                          <w:p w14:paraId="743E9B64" w14:textId="77777777" w:rsidR="00F166C8" w:rsidRDefault="00F166C8">
                            <w:pPr>
                              <w:rPr>
                                <w:lang w:val="en-US"/>
                              </w:rPr>
                            </w:pPr>
                          </w:p>
                        </w:tc>
                        <w:tc>
                          <w:tcPr>
                            <w:tcW w:w="2150" w:type="dxa"/>
                          </w:tcPr>
                          <w:p w14:paraId="20DC39B3" w14:textId="77777777" w:rsidR="00F166C8" w:rsidRDefault="00F166C8">
                            <w:pPr>
                              <w:rPr>
                                <w:lang w:val="en-US"/>
                              </w:rPr>
                            </w:pPr>
                          </w:p>
                        </w:tc>
                        <w:tc>
                          <w:tcPr>
                            <w:tcW w:w="2150" w:type="dxa"/>
                          </w:tcPr>
                          <w:p w14:paraId="3B9E50EF" w14:textId="77777777" w:rsidR="00F166C8" w:rsidRDefault="00F166C8">
                            <w:pPr>
                              <w:rPr>
                                <w:lang w:val="en-US"/>
                              </w:rPr>
                            </w:pPr>
                          </w:p>
                        </w:tc>
                      </w:tr>
                      <w:tr w:rsidR="00F166C8" w14:paraId="45D35405" w14:textId="77777777" w:rsidTr="00C67346">
                        <w:tc>
                          <w:tcPr>
                            <w:tcW w:w="1350" w:type="dxa"/>
                          </w:tcPr>
                          <w:p w14:paraId="13E8CEE4" w14:textId="77777777" w:rsidR="00F166C8" w:rsidRDefault="00F166C8">
                            <w:pPr>
                              <w:rPr>
                                <w:lang w:val="en-US"/>
                              </w:rPr>
                            </w:pPr>
                          </w:p>
                        </w:tc>
                        <w:tc>
                          <w:tcPr>
                            <w:tcW w:w="2570" w:type="dxa"/>
                          </w:tcPr>
                          <w:p w14:paraId="6555C71C" w14:textId="77777777" w:rsidR="00F166C8" w:rsidRDefault="00F166C8">
                            <w:pPr>
                              <w:rPr>
                                <w:lang w:val="en-US"/>
                              </w:rPr>
                            </w:pPr>
                          </w:p>
                        </w:tc>
                        <w:tc>
                          <w:tcPr>
                            <w:tcW w:w="2150" w:type="dxa"/>
                          </w:tcPr>
                          <w:p w14:paraId="26C4658D" w14:textId="77777777" w:rsidR="00F166C8" w:rsidRDefault="00F166C8">
                            <w:pPr>
                              <w:rPr>
                                <w:lang w:val="en-US"/>
                              </w:rPr>
                            </w:pPr>
                          </w:p>
                        </w:tc>
                        <w:tc>
                          <w:tcPr>
                            <w:tcW w:w="2150" w:type="dxa"/>
                          </w:tcPr>
                          <w:p w14:paraId="577886AC" w14:textId="77777777" w:rsidR="00F166C8" w:rsidRDefault="00F166C8">
                            <w:pPr>
                              <w:rPr>
                                <w:lang w:val="en-US"/>
                              </w:rPr>
                            </w:pPr>
                          </w:p>
                        </w:tc>
                      </w:tr>
                    </w:tbl>
                    <w:p w14:paraId="574B0DFF" w14:textId="57841FA8" w:rsidR="00F166C8" w:rsidRPr="00C67346" w:rsidRDefault="00F166C8" w:rsidP="00F166C8">
                      <w:pPr>
                        <w:rPr>
                          <w:lang w:val="en-US"/>
                        </w:rPr>
                      </w:pPr>
                    </w:p>
                  </w:txbxContent>
                </v:textbox>
              </v:shape>
            </w:pict>
          </mc:Fallback>
        </mc:AlternateContent>
      </w:r>
    </w:p>
    <w:p w14:paraId="74DDB297" w14:textId="462CBAE6" w:rsidR="008F6EED" w:rsidDel="002B6375" w:rsidRDefault="008F6EED" w:rsidP="00243FC7">
      <w:pPr>
        <w:spacing w:line="276" w:lineRule="auto"/>
        <w:jc w:val="both"/>
        <w:rPr>
          <w:del w:id="581" w:author="Nguyễn Đức Minh Trí" w:date="2021-05-28T22:24:00Z"/>
          <w:iCs/>
          <w:color w:val="0000FF"/>
          <w:lang w:val="en-US"/>
        </w:rPr>
        <w:pPrChange w:id="582" w:author="Nguyễn Đức Minh Trí" w:date="2021-05-28T22:31:00Z">
          <w:pPr>
            <w:spacing w:line="360" w:lineRule="auto"/>
            <w:jc w:val="both"/>
          </w:pPr>
        </w:pPrChange>
      </w:pPr>
    </w:p>
    <w:p w14:paraId="7DE86A30" w14:textId="4D003682" w:rsidR="008F6EED" w:rsidDel="002B6375" w:rsidRDefault="008F6EED" w:rsidP="00243FC7">
      <w:pPr>
        <w:spacing w:line="276" w:lineRule="auto"/>
        <w:jc w:val="both"/>
        <w:rPr>
          <w:del w:id="583" w:author="Nguyễn Đức Minh Trí" w:date="2021-05-28T22:24:00Z"/>
          <w:iCs/>
          <w:color w:val="0000FF"/>
          <w:lang w:val="en-US"/>
        </w:rPr>
        <w:pPrChange w:id="584" w:author="Nguyễn Đức Minh Trí" w:date="2021-05-28T22:31:00Z">
          <w:pPr>
            <w:spacing w:line="360" w:lineRule="auto"/>
            <w:jc w:val="both"/>
          </w:pPr>
        </w:pPrChange>
      </w:pPr>
    </w:p>
    <w:p w14:paraId="7A3ED826" w14:textId="34DE6A45" w:rsidR="008F6EED" w:rsidDel="002B6375" w:rsidRDefault="008F6EED" w:rsidP="00243FC7">
      <w:pPr>
        <w:spacing w:line="276" w:lineRule="auto"/>
        <w:jc w:val="both"/>
        <w:rPr>
          <w:del w:id="585" w:author="Nguyễn Đức Minh Trí" w:date="2021-05-28T22:24:00Z"/>
          <w:iCs/>
          <w:color w:val="0000FF"/>
          <w:lang w:val="en-US"/>
        </w:rPr>
        <w:pPrChange w:id="586" w:author="Nguyễn Đức Minh Trí" w:date="2021-05-28T22:31:00Z">
          <w:pPr>
            <w:spacing w:line="360" w:lineRule="auto"/>
            <w:jc w:val="both"/>
          </w:pPr>
        </w:pPrChange>
      </w:pPr>
    </w:p>
    <w:p w14:paraId="539FA92A" w14:textId="2F2990C4" w:rsidR="00CC6C41" w:rsidDel="002B6375" w:rsidRDefault="00CC6C41" w:rsidP="00243FC7">
      <w:pPr>
        <w:spacing w:line="276" w:lineRule="auto"/>
        <w:jc w:val="both"/>
        <w:rPr>
          <w:del w:id="587" w:author="Nguyễn Đức Minh Trí" w:date="2021-05-28T22:24:00Z"/>
          <w:iCs/>
          <w:color w:val="0000FF"/>
          <w:lang w:val="en-US"/>
        </w:rPr>
        <w:pPrChange w:id="588" w:author="Nguyễn Đức Minh Trí" w:date="2021-05-28T22:31:00Z">
          <w:pPr>
            <w:spacing w:line="360" w:lineRule="auto"/>
            <w:jc w:val="both"/>
          </w:pPr>
        </w:pPrChange>
      </w:pPr>
    </w:p>
    <w:p w14:paraId="68A3873E" w14:textId="64883FC5" w:rsidR="00CC6C41" w:rsidRDefault="00CC6C41" w:rsidP="00243FC7">
      <w:pPr>
        <w:spacing w:line="276" w:lineRule="auto"/>
        <w:jc w:val="both"/>
        <w:rPr>
          <w:iCs/>
          <w:color w:val="0000FF"/>
          <w:lang w:val="en-US"/>
        </w:rPr>
        <w:pPrChange w:id="589" w:author="Nguyễn Đức Minh Trí" w:date="2021-05-28T22:31:00Z">
          <w:pPr>
            <w:spacing w:line="360" w:lineRule="auto"/>
            <w:jc w:val="both"/>
          </w:pPr>
        </w:pPrChange>
      </w:pPr>
    </w:p>
    <w:p w14:paraId="5A035822" w14:textId="2E13557A" w:rsidR="00CC6C41" w:rsidRDefault="00CC6C41" w:rsidP="00243FC7">
      <w:pPr>
        <w:spacing w:line="276" w:lineRule="auto"/>
        <w:jc w:val="both"/>
        <w:rPr>
          <w:iCs/>
          <w:color w:val="0000FF"/>
          <w:lang w:val="en-US"/>
        </w:rPr>
        <w:pPrChange w:id="590" w:author="Nguyễn Đức Minh Trí" w:date="2021-05-28T22:31:00Z">
          <w:pPr>
            <w:spacing w:line="360" w:lineRule="auto"/>
            <w:jc w:val="both"/>
          </w:pPr>
        </w:pPrChange>
      </w:pPr>
    </w:p>
    <w:p w14:paraId="43F1F6C8" w14:textId="3495379D" w:rsidR="00F166C8" w:rsidRDefault="00F166C8" w:rsidP="00243FC7">
      <w:pPr>
        <w:spacing w:line="276" w:lineRule="auto"/>
        <w:jc w:val="both"/>
        <w:rPr>
          <w:iCs/>
          <w:color w:val="0000FF"/>
          <w:lang w:val="en-US"/>
        </w:rPr>
        <w:pPrChange w:id="591" w:author="Nguyễn Đức Minh Trí" w:date="2021-05-28T22:31:00Z">
          <w:pPr>
            <w:spacing w:line="360" w:lineRule="auto"/>
            <w:jc w:val="both"/>
          </w:pPr>
        </w:pPrChange>
      </w:pPr>
    </w:p>
    <w:p w14:paraId="5B835D85" w14:textId="59A7AF33" w:rsidR="00F166C8" w:rsidRDefault="00F166C8" w:rsidP="00243FC7">
      <w:pPr>
        <w:spacing w:line="276" w:lineRule="auto"/>
        <w:jc w:val="both"/>
        <w:rPr>
          <w:iCs/>
          <w:color w:val="0000FF"/>
          <w:lang w:val="en-US"/>
        </w:rPr>
        <w:pPrChange w:id="592" w:author="Nguyễn Đức Minh Trí" w:date="2021-05-28T22:31:00Z">
          <w:pPr>
            <w:spacing w:line="360" w:lineRule="auto"/>
            <w:jc w:val="both"/>
          </w:pPr>
        </w:pPrChange>
      </w:pPr>
    </w:p>
    <w:p w14:paraId="10F92959" w14:textId="41B3EB70" w:rsidR="00F166C8" w:rsidRDefault="00F166C8" w:rsidP="00243FC7">
      <w:pPr>
        <w:spacing w:line="276" w:lineRule="auto"/>
        <w:jc w:val="both"/>
        <w:rPr>
          <w:iCs/>
          <w:color w:val="0000FF"/>
          <w:lang w:val="en-US"/>
        </w:rPr>
        <w:pPrChange w:id="593" w:author="Nguyễn Đức Minh Trí" w:date="2021-05-28T22:31:00Z">
          <w:pPr>
            <w:spacing w:line="360" w:lineRule="auto"/>
            <w:jc w:val="both"/>
          </w:pPr>
        </w:pPrChange>
      </w:pPr>
    </w:p>
    <w:p w14:paraId="2E5BF2B1" w14:textId="77777777" w:rsidR="00F166C8" w:rsidRDefault="00F166C8" w:rsidP="00243FC7">
      <w:pPr>
        <w:spacing w:line="276" w:lineRule="auto"/>
        <w:jc w:val="both"/>
        <w:rPr>
          <w:iCs/>
          <w:color w:val="0000FF"/>
          <w:lang w:val="en-US"/>
        </w:rPr>
        <w:pPrChange w:id="594" w:author="Nguyễn Đức Minh Trí" w:date="2021-05-28T22:31:00Z">
          <w:pPr>
            <w:spacing w:line="360" w:lineRule="auto"/>
            <w:jc w:val="both"/>
          </w:pPr>
        </w:pPrChange>
      </w:pPr>
    </w:p>
    <w:p w14:paraId="69C66CD2" w14:textId="22668B5F" w:rsidR="00CC6C41" w:rsidRDefault="00CC6C41" w:rsidP="00243FC7">
      <w:pPr>
        <w:spacing w:line="276" w:lineRule="auto"/>
        <w:jc w:val="both"/>
        <w:rPr>
          <w:iCs/>
          <w:color w:val="0000FF"/>
          <w:lang w:val="en-US"/>
        </w:rPr>
        <w:pPrChange w:id="595" w:author="Nguyễn Đức Minh Trí" w:date="2021-05-28T22:31:00Z">
          <w:pPr>
            <w:spacing w:line="360" w:lineRule="auto"/>
            <w:jc w:val="both"/>
          </w:pPr>
        </w:pPrChange>
      </w:pPr>
    </w:p>
    <w:p w14:paraId="52FD7F05" w14:textId="20DAEF5A" w:rsidR="00F166C8" w:rsidDel="001A75D8" w:rsidRDefault="00F166C8" w:rsidP="00243FC7">
      <w:pPr>
        <w:spacing w:line="276" w:lineRule="auto"/>
        <w:jc w:val="both"/>
        <w:rPr>
          <w:del w:id="596" w:author="Nguyễn Đức Minh Trí" w:date="2021-05-28T22:57:00Z"/>
          <w:iCs/>
          <w:color w:val="0000FF"/>
          <w:lang w:val="en-US"/>
        </w:rPr>
        <w:pPrChange w:id="597" w:author="Nguyễn Đức Minh Trí" w:date="2021-05-28T22:31:00Z">
          <w:pPr>
            <w:spacing w:line="360" w:lineRule="auto"/>
            <w:jc w:val="both"/>
          </w:pPr>
        </w:pPrChange>
      </w:pPr>
      <w:del w:id="598" w:author="Nguyễn Đức Minh Trí" w:date="2021-05-28T22:56:00Z">
        <w:r w:rsidDel="001A75D8">
          <w:rPr>
            <w:iCs/>
            <w:noProof/>
            <w:szCs w:val="24"/>
            <w:lang w:val="en-US"/>
          </w:rPr>
          <mc:AlternateContent>
            <mc:Choice Requires="wps">
              <w:drawing>
                <wp:anchor distT="0" distB="0" distL="114300" distR="114300" simplePos="0" relativeHeight="251668480" behindDoc="0" locked="0" layoutInCell="1" allowOverlap="1" wp14:anchorId="23236810" wp14:editId="0A1D0B6B">
                  <wp:simplePos x="0" y="0"/>
                  <wp:positionH relativeFrom="column">
                    <wp:posOffset>0</wp:posOffset>
                  </wp:positionH>
                  <wp:positionV relativeFrom="paragraph">
                    <wp:posOffset>192184</wp:posOffset>
                  </wp:positionV>
                  <wp:extent cx="5640019" cy="1590261"/>
                  <wp:effectExtent l="0" t="0" r="18415" b="10160"/>
                  <wp:wrapNone/>
                  <wp:docPr id="47" name="Text Box 47"/>
                  <wp:cNvGraphicFramePr/>
                  <a:graphic xmlns:a="http://schemas.openxmlformats.org/drawingml/2006/main">
                    <a:graphicData uri="http://schemas.microsoft.com/office/word/2010/wordprocessingShape">
                      <wps:wsp>
                        <wps:cNvSpPr txBox="1"/>
                        <wps:spPr>
                          <a:xfrm>
                            <a:off x="0" y="0"/>
                            <a:ext cx="5640019" cy="1590261"/>
                          </a:xfrm>
                          <a:prstGeom prst="rect">
                            <a:avLst/>
                          </a:prstGeom>
                          <a:solidFill>
                            <a:schemeClr val="lt1"/>
                          </a:solidFill>
                          <a:ln w="6350">
                            <a:solidFill>
                              <a:prstClr val="black"/>
                            </a:solidFill>
                          </a:ln>
                        </wps:spPr>
                        <wps:txbx>
                          <w:txbxContent>
                            <w:p w14:paraId="626CD5FE" w14:textId="578AA492" w:rsidR="00F166C8" w:rsidRDefault="00F166C8" w:rsidP="00F166C8">
                              <w:pPr>
                                <w:rPr>
                                  <w:lang w:val="en-US"/>
                                </w:rPr>
                              </w:pPr>
                              <w:r w:rsidRPr="00C67346">
                                <w:rPr>
                                  <w:b/>
                                  <w:bCs/>
                                  <w:lang w:val="en-US"/>
                                </w:rPr>
                                <w:t>BM</w:t>
                              </w:r>
                              <w:r>
                                <w:rPr>
                                  <w:b/>
                                  <w:bCs/>
                                  <w:lang w:val="en-US"/>
                                </w:rPr>
                                <w:t>5.2</w:t>
                              </w:r>
                              <w:r>
                                <w:rPr>
                                  <w:b/>
                                  <w:bCs/>
                                  <w:lang w:val="en-US"/>
                                </w:rPr>
                                <w:tab/>
                              </w:r>
                              <w:r>
                                <w:rPr>
                                  <w:b/>
                                  <w:bCs/>
                                  <w:lang w:val="en-US"/>
                                </w:rPr>
                                <w:tab/>
                              </w:r>
                              <w:r>
                                <w:rPr>
                                  <w:b/>
                                  <w:bCs/>
                                  <w:lang w:val="en-US"/>
                                </w:rPr>
                                <w:tab/>
                                <w:t xml:space="preserve">      </w:t>
                              </w:r>
                              <w:r>
                                <w:t xml:space="preserve">BÁO CÁO DOANH THU </w:t>
                              </w:r>
                              <w:r>
                                <w:rPr>
                                  <w:lang w:val="en-US"/>
                                </w:rPr>
                                <w:t>NĂM</w:t>
                              </w:r>
                            </w:p>
                            <w:p w14:paraId="045A6D35" w14:textId="1D5C588F" w:rsidR="00F166C8" w:rsidRDefault="00F166C8" w:rsidP="00F166C8">
                              <w:pPr>
                                <w:rPr>
                                  <w:lang w:val="en-US"/>
                                </w:rPr>
                              </w:pPr>
                            </w:p>
                            <w:p w14:paraId="1C1C4E5E" w14:textId="4084F538" w:rsidR="00F166C8" w:rsidRDefault="00F166C8" w:rsidP="00F166C8">
                              <w:pPr>
                                <w:spacing w:line="360" w:lineRule="auto"/>
                                <w:rPr>
                                  <w:lang w:val="en-US"/>
                                </w:rPr>
                              </w:pPr>
                              <w:r>
                                <w:rPr>
                                  <w:lang w:val="en-US"/>
                                </w:rPr>
                                <w:tab/>
                              </w:r>
                              <w:r>
                                <w:rPr>
                                  <w:lang w:val="en-US"/>
                                </w:rPr>
                                <w:tab/>
                              </w:r>
                              <w:r>
                                <w:rPr>
                                  <w:lang w:val="en-US"/>
                                </w:rPr>
                                <w:tab/>
                                <w:t>Năm:</w:t>
                              </w: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599E746E" w14:textId="77777777" w:rsidTr="00C67346">
                                <w:tc>
                                  <w:tcPr>
                                    <w:tcW w:w="1350" w:type="dxa"/>
                                  </w:tcPr>
                                  <w:p w14:paraId="04F723E6" w14:textId="77777777" w:rsidR="00F166C8" w:rsidRDefault="00F166C8" w:rsidP="00C67346">
                                    <w:pPr>
                                      <w:jc w:val="center"/>
                                      <w:rPr>
                                        <w:lang w:val="en-US"/>
                                      </w:rPr>
                                    </w:pPr>
                                    <w:r>
                                      <w:rPr>
                                        <w:lang w:val="en-US"/>
                                      </w:rPr>
                                      <w:t>STT</w:t>
                                    </w:r>
                                  </w:p>
                                </w:tc>
                                <w:tc>
                                  <w:tcPr>
                                    <w:tcW w:w="2570" w:type="dxa"/>
                                  </w:tcPr>
                                  <w:p w14:paraId="1828E76E" w14:textId="77777777" w:rsidR="00F166C8" w:rsidRDefault="00F166C8" w:rsidP="00C67346">
                                    <w:pPr>
                                      <w:jc w:val="center"/>
                                      <w:rPr>
                                        <w:lang w:val="en-US"/>
                                      </w:rPr>
                                    </w:pPr>
                                    <w:r>
                                      <w:rPr>
                                        <w:lang w:val="en-US"/>
                                      </w:rPr>
                                      <w:t>Chuyến bay</w:t>
                                    </w:r>
                                  </w:p>
                                </w:tc>
                                <w:tc>
                                  <w:tcPr>
                                    <w:tcW w:w="2150" w:type="dxa"/>
                                  </w:tcPr>
                                  <w:p w14:paraId="74431544" w14:textId="77777777" w:rsidR="00F166C8" w:rsidRDefault="00F166C8" w:rsidP="00C67346">
                                    <w:pPr>
                                      <w:jc w:val="center"/>
                                      <w:rPr>
                                        <w:lang w:val="en-US"/>
                                      </w:rPr>
                                    </w:pPr>
                                    <w:r>
                                      <w:rPr>
                                        <w:lang w:val="en-US"/>
                                      </w:rPr>
                                      <w:t>Số vé</w:t>
                                    </w:r>
                                  </w:p>
                                </w:tc>
                                <w:tc>
                                  <w:tcPr>
                                    <w:tcW w:w="2150" w:type="dxa"/>
                                  </w:tcPr>
                                  <w:p w14:paraId="4C93B548" w14:textId="77777777" w:rsidR="00F166C8" w:rsidRDefault="00F166C8" w:rsidP="00C67346">
                                    <w:pPr>
                                      <w:jc w:val="center"/>
                                      <w:rPr>
                                        <w:lang w:val="en-US"/>
                                      </w:rPr>
                                    </w:pPr>
                                    <w:r>
                                      <w:rPr>
                                        <w:lang w:val="en-US"/>
                                      </w:rPr>
                                      <w:t>Doanh thu</w:t>
                                    </w:r>
                                  </w:p>
                                </w:tc>
                              </w:tr>
                              <w:tr w:rsidR="00F166C8" w14:paraId="4DC68FCE" w14:textId="77777777" w:rsidTr="00C67346">
                                <w:tc>
                                  <w:tcPr>
                                    <w:tcW w:w="1350" w:type="dxa"/>
                                  </w:tcPr>
                                  <w:p w14:paraId="2EE581AB" w14:textId="77777777" w:rsidR="00F166C8" w:rsidRDefault="00F166C8">
                                    <w:pPr>
                                      <w:rPr>
                                        <w:lang w:val="en-US"/>
                                      </w:rPr>
                                    </w:pPr>
                                  </w:p>
                                </w:tc>
                                <w:tc>
                                  <w:tcPr>
                                    <w:tcW w:w="2570" w:type="dxa"/>
                                  </w:tcPr>
                                  <w:p w14:paraId="35AC5191" w14:textId="77777777" w:rsidR="00F166C8" w:rsidRDefault="00F166C8">
                                    <w:pPr>
                                      <w:rPr>
                                        <w:lang w:val="en-US"/>
                                      </w:rPr>
                                    </w:pPr>
                                  </w:p>
                                </w:tc>
                                <w:tc>
                                  <w:tcPr>
                                    <w:tcW w:w="2150" w:type="dxa"/>
                                  </w:tcPr>
                                  <w:p w14:paraId="2EC1F65A" w14:textId="77777777" w:rsidR="00F166C8" w:rsidRDefault="00F166C8">
                                    <w:pPr>
                                      <w:rPr>
                                        <w:lang w:val="en-US"/>
                                      </w:rPr>
                                    </w:pPr>
                                  </w:p>
                                </w:tc>
                                <w:tc>
                                  <w:tcPr>
                                    <w:tcW w:w="2150" w:type="dxa"/>
                                  </w:tcPr>
                                  <w:p w14:paraId="6214A9E5" w14:textId="77777777" w:rsidR="00F166C8" w:rsidRDefault="00F166C8">
                                    <w:pPr>
                                      <w:rPr>
                                        <w:lang w:val="en-US"/>
                                      </w:rPr>
                                    </w:pPr>
                                  </w:p>
                                </w:tc>
                              </w:tr>
                              <w:tr w:rsidR="00F166C8" w14:paraId="443263B1" w14:textId="77777777" w:rsidTr="00C67346">
                                <w:tc>
                                  <w:tcPr>
                                    <w:tcW w:w="1350" w:type="dxa"/>
                                  </w:tcPr>
                                  <w:p w14:paraId="5587B4F7" w14:textId="77777777" w:rsidR="00F166C8" w:rsidRDefault="00F166C8">
                                    <w:pPr>
                                      <w:rPr>
                                        <w:lang w:val="en-US"/>
                                      </w:rPr>
                                    </w:pPr>
                                  </w:p>
                                </w:tc>
                                <w:tc>
                                  <w:tcPr>
                                    <w:tcW w:w="2570" w:type="dxa"/>
                                  </w:tcPr>
                                  <w:p w14:paraId="52364D7B" w14:textId="77777777" w:rsidR="00F166C8" w:rsidRDefault="00F166C8">
                                    <w:pPr>
                                      <w:rPr>
                                        <w:lang w:val="en-US"/>
                                      </w:rPr>
                                    </w:pPr>
                                  </w:p>
                                </w:tc>
                                <w:tc>
                                  <w:tcPr>
                                    <w:tcW w:w="2150" w:type="dxa"/>
                                  </w:tcPr>
                                  <w:p w14:paraId="08475B27" w14:textId="77777777" w:rsidR="00F166C8" w:rsidRDefault="00F166C8">
                                    <w:pPr>
                                      <w:rPr>
                                        <w:lang w:val="en-US"/>
                                      </w:rPr>
                                    </w:pPr>
                                  </w:p>
                                </w:tc>
                                <w:tc>
                                  <w:tcPr>
                                    <w:tcW w:w="2150" w:type="dxa"/>
                                  </w:tcPr>
                                  <w:p w14:paraId="34809720" w14:textId="77777777" w:rsidR="00F166C8" w:rsidRDefault="00F166C8">
                                    <w:pPr>
                                      <w:rPr>
                                        <w:lang w:val="en-US"/>
                                      </w:rPr>
                                    </w:pPr>
                                  </w:p>
                                </w:tc>
                              </w:tr>
                            </w:tbl>
                            <w:p w14:paraId="5C275890" w14:textId="77777777" w:rsidR="00F166C8" w:rsidRPr="00C67346" w:rsidRDefault="00F166C8" w:rsidP="00F166C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236810" id="Text Box 47" o:spid="_x0000_s1033" type="#_x0000_t202" style="position:absolute;left:0;text-align:left;margin-left:0;margin-top:15.15pt;width:444.1pt;height:125.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" fillcolor="white [3201]" strokeweight=".5pt">
                  <v:textbox>
                    <w:txbxContent>
                      <w:p w14:paraId="626CD5FE" w14:textId="578AA492" w:rsidR="00F166C8" w:rsidRDefault="00F166C8" w:rsidP="00F166C8">
                        <w:pPr>
                          <w:rPr>
                            <w:lang w:val="en-US"/>
                          </w:rPr>
                        </w:pPr>
                        <w:r w:rsidRPr="00C67346">
                          <w:rPr>
                            <w:b/>
                            <w:bCs/>
                            <w:lang w:val="en-US"/>
                          </w:rPr>
                          <w:t>BM</w:t>
                        </w:r>
                        <w:r>
                          <w:rPr>
                            <w:b/>
                            <w:bCs/>
                            <w:lang w:val="en-US"/>
                          </w:rPr>
                          <w:t>5.2</w:t>
                        </w:r>
                        <w:r>
                          <w:rPr>
                            <w:b/>
                            <w:bCs/>
                            <w:lang w:val="en-US"/>
                          </w:rPr>
                          <w:tab/>
                        </w:r>
                        <w:r>
                          <w:rPr>
                            <w:b/>
                            <w:bCs/>
                            <w:lang w:val="en-US"/>
                          </w:rPr>
                          <w:tab/>
                        </w:r>
                        <w:r>
                          <w:rPr>
                            <w:b/>
                            <w:bCs/>
                            <w:lang w:val="en-US"/>
                          </w:rPr>
                          <w:tab/>
                          <w:t xml:space="preserve">      </w:t>
                        </w:r>
                        <w:r>
                          <w:t xml:space="preserve">BÁO CÁO DOANH THU </w:t>
                        </w:r>
                        <w:r>
                          <w:rPr>
                            <w:lang w:val="en-US"/>
                          </w:rPr>
                          <w:t>NĂM</w:t>
                        </w:r>
                      </w:p>
                      <w:p w14:paraId="045A6D35" w14:textId="1D5C588F" w:rsidR="00F166C8" w:rsidRDefault="00F166C8" w:rsidP="00F166C8">
                        <w:pPr>
                          <w:rPr>
                            <w:lang w:val="en-US"/>
                          </w:rPr>
                        </w:pPr>
                      </w:p>
                      <w:p w14:paraId="1C1C4E5E" w14:textId="4084F538" w:rsidR="00F166C8" w:rsidRDefault="00F166C8" w:rsidP="00F166C8">
                        <w:pPr>
                          <w:spacing w:line="360" w:lineRule="auto"/>
                          <w:rPr>
                            <w:lang w:val="en-US"/>
                          </w:rPr>
                        </w:pPr>
                        <w:r>
                          <w:rPr>
                            <w:lang w:val="en-US"/>
                          </w:rPr>
                          <w:tab/>
                        </w:r>
                        <w:r>
                          <w:rPr>
                            <w:lang w:val="en-US"/>
                          </w:rPr>
                          <w:tab/>
                        </w:r>
                        <w:r>
                          <w:rPr>
                            <w:lang w:val="en-US"/>
                          </w:rPr>
                          <w:tab/>
                          <w:t>Năm:</w:t>
                        </w:r>
                      </w:p>
                      <w:tbl>
                        <w:tblPr>
                          <w:tblStyle w:val="TableGrid"/>
                          <w:tblW w:w="0" w:type="auto"/>
                          <w:tblInd w:w="378" w:type="dxa"/>
                          <w:tblLook w:val="04A0" w:firstRow="1" w:lastRow="0" w:firstColumn="1" w:lastColumn="0" w:noHBand="0" w:noVBand="1"/>
                        </w:tblPr>
                        <w:tblGrid>
                          <w:gridCol w:w="1350"/>
                          <w:gridCol w:w="2570"/>
                          <w:gridCol w:w="2150"/>
                          <w:gridCol w:w="2150"/>
                        </w:tblGrid>
                        <w:tr w:rsidR="00F166C8" w14:paraId="599E746E" w14:textId="77777777" w:rsidTr="00C67346">
                          <w:tc>
                            <w:tcPr>
                              <w:tcW w:w="1350" w:type="dxa"/>
                            </w:tcPr>
                            <w:p w14:paraId="04F723E6" w14:textId="77777777" w:rsidR="00F166C8" w:rsidRDefault="00F166C8" w:rsidP="00C67346">
                              <w:pPr>
                                <w:jc w:val="center"/>
                                <w:rPr>
                                  <w:lang w:val="en-US"/>
                                </w:rPr>
                              </w:pPr>
                              <w:r>
                                <w:rPr>
                                  <w:lang w:val="en-US"/>
                                </w:rPr>
                                <w:t>STT</w:t>
                              </w:r>
                            </w:p>
                          </w:tc>
                          <w:tc>
                            <w:tcPr>
                              <w:tcW w:w="2570" w:type="dxa"/>
                            </w:tcPr>
                            <w:p w14:paraId="1828E76E" w14:textId="77777777" w:rsidR="00F166C8" w:rsidRDefault="00F166C8" w:rsidP="00C67346">
                              <w:pPr>
                                <w:jc w:val="center"/>
                                <w:rPr>
                                  <w:lang w:val="en-US"/>
                                </w:rPr>
                              </w:pPr>
                              <w:r>
                                <w:rPr>
                                  <w:lang w:val="en-US"/>
                                </w:rPr>
                                <w:t>Chuyến bay</w:t>
                              </w:r>
                            </w:p>
                          </w:tc>
                          <w:tc>
                            <w:tcPr>
                              <w:tcW w:w="2150" w:type="dxa"/>
                            </w:tcPr>
                            <w:p w14:paraId="74431544" w14:textId="77777777" w:rsidR="00F166C8" w:rsidRDefault="00F166C8" w:rsidP="00C67346">
                              <w:pPr>
                                <w:jc w:val="center"/>
                                <w:rPr>
                                  <w:lang w:val="en-US"/>
                                </w:rPr>
                              </w:pPr>
                              <w:r>
                                <w:rPr>
                                  <w:lang w:val="en-US"/>
                                </w:rPr>
                                <w:t>Số vé</w:t>
                              </w:r>
                            </w:p>
                          </w:tc>
                          <w:tc>
                            <w:tcPr>
                              <w:tcW w:w="2150" w:type="dxa"/>
                            </w:tcPr>
                            <w:p w14:paraId="4C93B548" w14:textId="77777777" w:rsidR="00F166C8" w:rsidRDefault="00F166C8" w:rsidP="00C67346">
                              <w:pPr>
                                <w:jc w:val="center"/>
                                <w:rPr>
                                  <w:lang w:val="en-US"/>
                                </w:rPr>
                              </w:pPr>
                              <w:r>
                                <w:rPr>
                                  <w:lang w:val="en-US"/>
                                </w:rPr>
                                <w:t>Doanh thu</w:t>
                              </w:r>
                            </w:p>
                          </w:tc>
                        </w:tr>
                        <w:tr w:rsidR="00F166C8" w14:paraId="4DC68FCE" w14:textId="77777777" w:rsidTr="00C67346">
                          <w:tc>
                            <w:tcPr>
                              <w:tcW w:w="1350" w:type="dxa"/>
                            </w:tcPr>
                            <w:p w14:paraId="2EE581AB" w14:textId="77777777" w:rsidR="00F166C8" w:rsidRDefault="00F166C8">
                              <w:pPr>
                                <w:rPr>
                                  <w:lang w:val="en-US"/>
                                </w:rPr>
                              </w:pPr>
                            </w:p>
                          </w:tc>
                          <w:tc>
                            <w:tcPr>
                              <w:tcW w:w="2570" w:type="dxa"/>
                            </w:tcPr>
                            <w:p w14:paraId="35AC5191" w14:textId="77777777" w:rsidR="00F166C8" w:rsidRDefault="00F166C8">
                              <w:pPr>
                                <w:rPr>
                                  <w:lang w:val="en-US"/>
                                </w:rPr>
                              </w:pPr>
                            </w:p>
                          </w:tc>
                          <w:tc>
                            <w:tcPr>
                              <w:tcW w:w="2150" w:type="dxa"/>
                            </w:tcPr>
                            <w:p w14:paraId="2EC1F65A" w14:textId="77777777" w:rsidR="00F166C8" w:rsidRDefault="00F166C8">
                              <w:pPr>
                                <w:rPr>
                                  <w:lang w:val="en-US"/>
                                </w:rPr>
                              </w:pPr>
                            </w:p>
                          </w:tc>
                          <w:tc>
                            <w:tcPr>
                              <w:tcW w:w="2150" w:type="dxa"/>
                            </w:tcPr>
                            <w:p w14:paraId="6214A9E5" w14:textId="77777777" w:rsidR="00F166C8" w:rsidRDefault="00F166C8">
                              <w:pPr>
                                <w:rPr>
                                  <w:lang w:val="en-US"/>
                                </w:rPr>
                              </w:pPr>
                            </w:p>
                          </w:tc>
                        </w:tr>
                        <w:tr w:rsidR="00F166C8" w14:paraId="443263B1" w14:textId="77777777" w:rsidTr="00C67346">
                          <w:tc>
                            <w:tcPr>
                              <w:tcW w:w="1350" w:type="dxa"/>
                            </w:tcPr>
                            <w:p w14:paraId="5587B4F7" w14:textId="77777777" w:rsidR="00F166C8" w:rsidRDefault="00F166C8">
                              <w:pPr>
                                <w:rPr>
                                  <w:lang w:val="en-US"/>
                                </w:rPr>
                              </w:pPr>
                            </w:p>
                          </w:tc>
                          <w:tc>
                            <w:tcPr>
                              <w:tcW w:w="2570" w:type="dxa"/>
                            </w:tcPr>
                            <w:p w14:paraId="52364D7B" w14:textId="77777777" w:rsidR="00F166C8" w:rsidRDefault="00F166C8">
                              <w:pPr>
                                <w:rPr>
                                  <w:lang w:val="en-US"/>
                                </w:rPr>
                              </w:pPr>
                            </w:p>
                          </w:tc>
                          <w:tc>
                            <w:tcPr>
                              <w:tcW w:w="2150" w:type="dxa"/>
                            </w:tcPr>
                            <w:p w14:paraId="08475B27" w14:textId="77777777" w:rsidR="00F166C8" w:rsidRDefault="00F166C8">
                              <w:pPr>
                                <w:rPr>
                                  <w:lang w:val="en-US"/>
                                </w:rPr>
                              </w:pPr>
                            </w:p>
                          </w:tc>
                          <w:tc>
                            <w:tcPr>
                              <w:tcW w:w="2150" w:type="dxa"/>
                            </w:tcPr>
                            <w:p w14:paraId="34809720" w14:textId="77777777" w:rsidR="00F166C8" w:rsidRDefault="00F166C8">
                              <w:pPr>
                                <w:rPr>
                                  <w:lang w:val="en-US"/>
                                </w:rPr>
                              </w:pPr>
                            </w:p>
                          </w:tc>
                        </w:tr>
                      </w:tbl>
                      <w:p w14:paraId="5C275890" w14:textId="77777777" w:rsidR="00F166C8" w:rsidRPr="00C67346" w:rsidRDefault="00F166C8" w:rsidP="00F166C8">
                        <w:pPr>
                          <w:rPr>
                            <w:lang w:val="en-US"/>
                          </w:rPr>
                        </w:pPr>
                      </w:p>
                    </w:txbxContent>
                  </v:textbox>
                </v:shape>
              </w:pict>
            </mc:Fallback>
          </mc:AlternateContent>
        </w:r>
      </w:del>
    </w:p>
    <w:p w14:paraId="6B83F00C" w14:textId="208D57BE" w:rsidR="00F166C8" w:rsidRDefault="00F166C8" w:rsidP="00243FC7">
      <w:pPr>
        <w:spacing w:line="276" w:lineRule="auto"/>
        <w:jc w:val="both"/>
        <w:rPr>
          <w:iCs/>
          <w:color w:val="0000FF"/>
          <w:lang w:val="en-US"/>
        </w:rPr>
        <w:pPrChange w:id="599" w:author="Nguyễn Đức Minh Trí" w:date="2021-05-28T22:31:00Z">
          <w:pPr>
            <w:spacing w:line="360" w:lineRule="auto"/>
            <w:jc w:val="both"/>
          </w:pPr>
        </w:pPrChange>
      </w:pPr>
    </w:p>
    <w:p w14:paraId="028C8958" w14:textId="24AA3A0C" w:rsidR="00F166C8" w:rsidRDefault="001A75D8" w:rsidP="00243FC7">
      <w:pPr>
        <w:spacing w:line="276" w:lineRule="auto"/>
        <w:jc w:val="both"/>
        <w:rPr>
          <w:ins w:id="600" w:author="Nguyễn Đức Minh Trí" w:date="2021-05-28T22:56:00Z"/>
          <w:iCs/>
          <w:color w:val="0000FF"/>
          <w:lang w:val="en-US"/>
        </w:rPr>
      </w:pPr>
      <w:ins w:id="601" w:author="Nguyễn Đức Minh Trí" w:date="2021-05-28T22:56:00Z">
        <w:r>
          <w:rPr>
            <w:iCs/>
            <w:noProof/>
            <w:szCs w:val="24"/>
            <w:lang w:val="en-US"/>
          </w:rPr>
          <mc:AlternateContent>
            <mc:Choice Requires="wps">
              <w:drawing>
                <wp:anchor distT="0" distB="0" distL="114300" distR="114300" simplePos="0" relativeHeight="251670528" behindDoc="0" locked="0" layoutInCell="1" allowOverlap="1" wp14:anchorId="4017CFFF" wp14:editId="48464493">
                  <wp:simplePos x="0" y="0"/>
                  <wp:positionH relativeFrom="column">
                    <wp:posOffset>1905</wp:posOffset>
                  </wp:positionH>
                  <wp:positionV relativeFrom="paragraph">
                    <wp:posOffset>198755</wp:posOffset>
                  </wp:positionV>
                  <wp:extent cx="5867400" cy="1590040"/>
                  <wp:effectExtent l="0" t="0" r="19050" b="10160"/>
                  <wp:wrapNone/>
                  <wp:docPr id="4" name="Text Box 4"/>
                  <wp:cNvGraphicFramePr/>
                  <a:graphic xmlns:a="http://schemas.openxmlformats.org/drawingml/2006/main">
                    <a:graphicData uri="http://schemas.microsoft.com/office/word/2010/wordprocessingShape">
                      <wps:wsp>
                        <wps:cNvSpPr txBox="1"/>
                        <wps:spPr>
                          <a:xfrm>
                            <a:off x="0" y="0"/>
                            <a:ext cx="5867400" cy="1590040"/>
                          </a:xfrm>
                          <a:prstGeom prst="rect">
                            <a:avLst/>
                          </a:prstGeom>
                          <a:solidFill>
                            <a:schemeClr val="lt1"/>
                          </a:solidFill>
                          <a:ln w="6350">
                            <a:solidFill>
                              <a:prstClr val="black"/>
                            </a:solidFill>
                          </a:ln>
                        </wps:spPr>
                        <wps:txbx>
                          <w:txbxContent>
                            <w:p w14:paraId="358833CD" w14:textId="77777777" w:rsidR="001A75D8" w:rsidRDefault="001A75D8" w:rsidP="001A75D8">
                              <w:pPr>
                                <w:rPr>
                                  <w:lang w:val="en-US"/>
                                </w:rPr>
                              </w:pPr>
                              <w:r w:rsidRPr="00C67346">
                                <w:rPr>
                                  <w:b/>
                                  <w:bCs/>
                                  <w:lang w:val="en-US"/>
                                </w:rPr>
                                <w:t>BM</w:t>
                              </w:r>
                              <w:r>
                                <w:rPr>
                                  <w:b/>
                                  <w:bCs/>
                                  <w:lang w:val="en-US"/>
                                </w:rPr>
                                <w:t>5.2</w:t>
                              </w:r>
                              <w:r>
                                <w:rPr>
                                  <w:b/>
                                  <w:bCs/>
                                  <w:lang w:val="en-US"/>
                                </w:rPr>
                                <w:tab/>
                              </w:r>
                              <w:r>
                                <w:rPr>
                                  <w:b/>
                                  <w:bCs/>
                                  <w:lang w:val="en-US"/>
                                </w:rPr>
                                <w:tab/>
                              </w:r>
                              <w:r>
                                <w:rPr>
                                  <w:b/>
                                  <w:bCs/>
                                  <w:lang w:val="en-US"/>
                                </w:rPr>
                                <w:tab/>
                                <w:t xml:space="preserve">      </w:t>
                              </w:r>
                              <w:r>
                                <w:t xml:space="preserve">BÁO CÁO DOANH THU </w:t>
                              </w:r>
                              <w:r>
                                <w:rPr>
                                  <w:lang w:val="en-US"/>
                                </w:rPr>
                                <w:t>NĂM</w:t>
                              </w:r>
                            </w:p>
                            <w:p w14:paraId="453811D2" w14:textId="77777777" w:rsidR="001A75D8" w:rsidRDefault="001A75D8" w:rsidP="001A75D8">
                              <w:pPr>
                                <w:rPr>
                                  <w:lang w:val="en-US"/>
                                </w:rPr>
                              </w:pPr>
                            </w:p>
                            <w:p w14:paraId="131070AC" w14:textId="77777777" w:rsidR="001A75D8" w:rsidRDefault="001A75D8" w:rsidP="001A75D8">
                              <w:pPr>
                                <w:spacing w:line="360" w:lineRule="auto"/>
                                <w:rPr>
                                  <w:lang w:val="en-US"/>
                                </w:rPr>
                              </w:pPr>
                              <w:r>
                                <w:rPr>
                                  <w:lang w:val="en-US"/>
                                </w:rPr>
                                <w:tab/>
                              </w:r>
                              <w:r>
                                <w:rPr>
                                  <w:lang w:val="en-US"/>
                                </w:rPr>
                                <w:tab/>
                              </w:r>
                              <w:r>
                                <w:rPr>
                                  <w:lang w:val="en-US"/>
                                </w:rPr>
                                <w:tab/>
                              </w:r>
                              <w:proofErr w:type="spellStart"/>
                              <w:r>
                                <w:rPr>
                                  <w:lang w:val="en-US"/>
                                </w:rPr>
                                <w:t>Năm</w:t>
                              </w:r>
                              <w:proofErr w:type="spellEnd"/>
                              <w:r>
                                <w:rPr>
                                  <w:lang w:val="en-US"/>
                                </w:rPr>
                                <w:t>:</w:t>
                              </w:r>
                            </w:p>
                            <w:tbl>
                              <w:tblPr>
                                <w:tblStyle w:val="TableGrid"/>
                                <w:tblW w:w="0" w:type="auto"/>
                                <w:tblInd w:w="378" w:type="dxa"/>
                                <w:tblLook w:val="04A0" w:firstRow="1" w:lastRow="0" w:firstColumn="1" w:lastColumn="0" w:noHBand="0" w:noVBand="1"/>
                              </w:tblPr>
                              <w:tblGrid>
                                <w:gridCol w:w="1350"/>
                                <w:gridCol w:w="2570"/>
                                <w:gridCol w:w="2150"/>
                                <w:gridCol w:w="2150"/>
                              </w:tblGrid>
                              <w:tr w:rsidR="001A75D8" w14:paraId="555371C3" w14:textId="77777777" w:rsidTr="00C67346">
                                <w:tc>
                                  <w:tcPr>
                                    <w:tcW w:w="1350" w:type="dxa"/>
                                  </w:tcPr>
                                  <w:p w14:paraId="78BF1F9E" w14:textId="77777777" w:rsidR="001A75D8" w:rsidRDefault="001A75D8" w:rsidP="00C67346">
                                    <w:pPr>
                                      <w:jc w:val="center"/>
                                      <w:rPr>
                                        <w:lang w:val="en-US"/>
                                      </w:rPr>
                                    </w:pPr>
                                    <w:r>
                                      <w:rPr>
                                        <w:lang w:val="en-US"/>
                                      </w:rPr>
                                      <w:t>STT</w:t>
                                    </w:r>
                                  </w:p>
                                </w:tc>
                                <w:tc>
                                  <w:tcPr>
                                    <w:tcW w:w="2570" w:type="dxa"/>
                                  </w:tcPr>
                                  <w:p w14:paraId="572CE5E3" w14:textId="77777777" w:rsidR="001A75D8" w:rsidRDefault="001A75D8" w:rsidP="00C67346">
                                    <w:pPr>
                                      <w:jc w:val="center"/>
                                      <w:rPr>
                                        <w:lang w:val="en-US"/>
                                      </w:rPr>
                                    </w:pPr>
                                    <w:proofErr w:type="spellStart"/>
                                    <w:r>
                                      <w:rPr>
                                        <w:lang w:val="en-US"/>
                                      </w:rPr>
                                      <w:t>Chuyến</w:t>
                                    </w:r>
                                    <w:proofErr w:type="spellEnd"/>
                                    <w:r>
                                      <w:rPr>
                                        <w:lang w:val="en-US"/>
                                      </w:rPr>
                                      <w:t xml:space="preserve"> bay</w:t>
                                    </w:r>
                                  </w:p>
                                </w:tc>
                                <w:tc>
                                  <w:tcPr>
                                    <w:tcW w:w="2150" w:type="dxa"/>
                                  </w:tcPr>
                                  <w:p w14:paraId="707C081C" w14:textId="77777777" w:rsidR="001A75D8" w:rsidRDefault="001A75D8" w:rsidP="00C67346">
                                    <w:pPr>
                                      <w:jc w:val="center"/>
                                      <w:rPr>
                                        <w:lang w:val="en-US"/>
                                      </w:rPr>
                                    </w:pPr>
                                    <w:proofErr w:type="spellStart"/>
                                    <w:r>
                                      <w:rPr>
                                        <w:lang w:val="en-US"/>
                                      </w:rPr>
                                      <w:t>Số</w:t>
                                    </w:r>
                                    <w:proofErr w:type="spellEnd"/>
                                    <w:r>
                                      <w:rPr>
                                        <w:lang w:val="en-US"/>
                                      </w:rPr>
                                      <w:t xml:space="preserve"> </w:t>
                                    </w:r>
                                    <w:proofErr w:type="spellStart"/>
                                    <w:r>
                                      <w:rPr>
                                        <w:lang w:val="en-US"/>
                                      </w:rPr>
                                      <w:t>vé</w:t>
                                    </w:r>
                                    <w:proofErr w:type="spellEnd"/>
                                  </w:p>
                                </w:tc>
                                <w:tc>
                                  <w:tcPr>
                                    <w:tcW w:w="2150" w:type="dxa"/>
                                  </w:tcPr>
                                  <w:p w14:paraId="6150016C" w14:textId="77777777" w:rsidR="001A75D8" w:rsidRDefault="001A75D8" w:rsidP="00C67346">
                                    <w:pPr>
                                      <w:jc w:val="center"/>
                                      <w:rPr>
                                        <w:lang w:val="en-US"/>
                                      </w:rPr>
                                    </w:pPr>
                                    <w:proofErr w:type="spellStart"/>
                                    <w:r>
                                      <w:rPr>
                                        <w:lang w:val="en-US"/>
                                      </w:rPr>
                                      <w:t>Doanh</w:t>
                                    </w:r>
                                    <w:proofErr w:type="spellEnd"/>
                                    <w:r>
                                      <w:rPr>
                                        <w:lang w:val="en-US"/>
                                      </w:rPr>
                                      <w:t xml:space="preserve"> </w:t>
                                    </w:r>
                                    <w:proofErr w:type="spellStart"/>
                                    <w:r>
                                      <w:rPr>
                                        <w:lang w:val="en-US"/>
                                      </w:rPr>
                                      <w:t>thu</w:t>
                                    </w:r>
                                    <w:proofErr w:type="spellEnd"/>
                                  </w:p>
                                </w:tc>
                              </w:tr>
                              <w:tr w:rsidR="001A75D8" w14:paraId="5B0897E3" w14:textId="77777777" w:rsidTr="00C67346">
                                <w:tc>
                                  <w:tcPr>
                                    <w:tcW w:w="1350" w:type="dxa"/>
                                  </w:tcPr>
                                  <w:p w14:paraId="7D402465" w14:textId="77777777" w:rsidR="001A75D8" w:rsidRDefault="001A75D8">
                                    <w:pPr>
                                      <w:rPr>
                                        <w:lang w:val="en-US"/>
                                      </w:rPr>
                                    </w:pPr>
                                  </w:p>
                                </w:tc>
                                <w:tc>
                                  <w:tcPr>
                                    <w:tcW w:w="2570" w:type="dxa"/>
                                  </w:tcPr>
                                  <w:p w14:paraId="20C13FBD" w14:textId="77777777" w:rsidR="001A75D8" w:rsidRDefault="001A75D8">
                                    <w:pPr>
                                      <w:rPr>
                                        <w:lang w:val="en-US"/>
                                      </w:rPr>
                                    </w:pPr>
                                  </w:p>
                                </w:tc>
                                <w:tc>
                                  <w:tcPr>
                                    <w:tcW w:w="2150" w:type="dxa"/>
                                  </w:tcPr>
                                  <w:p w14:paraId="30B6F1AE" w14:textId="77777777" w:rsidR="001A75D8" w:rsidRDefault="001A75D8">
                                    <w:pPr>
                                      <w:rPr>
                                        <w:lang w:val="en-US"/>
                                      </w:rPr>
                                    </w:pPr>
                                  </w:p>
                                </w:tc>
                                <w:tc>
                                  <w:tcPr>
                                    <w:tcW w:w="2150" w:type="dxa"/>
                                  </w:tcPr>
                                  <w:p w14:paraId="756266A4" w14:textId="77777777" w:rsidR="001A75D8" w:rsidRDefault="001A75D8">
                                    <w:pPr>
                                      <w:rPr>
                                        <w:lang w:val="en-US"/>
                                      </w:rPr>
                                    </w:pPr>
                                  </w:p>
                                </w:tc>
                              </w:tr>
                              <w:tr w:rsidR="001A75D8" w14:paraId="478EA688" w14:textId="77777777" w:rsidTr="00C67346">
                                <w:tc>
                                  <w:tcPr>
                                    <w:tcW w:w="1350" w:type="dxa"/>
                                  </w:tcPr>
                                  <w:p w14:paraId="73B7D879" w14:textId="77777777" w:rsidR="001A75D8" w:rsidRDefault="001A75D8">
                                    <w:pPr>
                                      <w:rPr>
                                        <w:lang w:val="en-US"/>
                                      </w:rPr>
                                    </w:pPr>
                                  </w:p>
                                </w:tc>
                                <w:tc>
                                  <w:tcPr>
                                    <w:tcW w:w="2570" w:type="dxa"/>
                                  </w:tcPr>
                                  <w:p w14:paraId="6EF88135" w14:textId="77777777" w:rsidR="001A75D8" w:rsidRDefault="001A75D8">
                                    <w:pPr>
                                      <w:rPr>
                                        <w:lang w:val="en-US"/>
                                      </w:rPr>
                                    </w:pPr>
                                  </w:p>
                                </w:tc>
                                <w:tc>
                                  <w:tcPr>
                                    <w:tcW w:w="2150" w:type="dxa"/>
                                  </w:tcPr>
                                  <w:p w14:paraId="4E81B3C8" w14:textId="77777777" w:rsidR="001A75D8" w:rsidRDefault="001A75D8">
                                    <w:pPr>
                                      <w:rPr>
                                        <w:lang w:val="en-US"/>
                                      </w:rPr>
                                    </w:pPr>
                                  </w:p>
                                </w:tc>
                                <w:tc>
                                  <w:tcPr>
                                    <w:tcW w:w="2150" w:type="dxa"/>
                                  </w:tcPr>
                                  <w:p w14:paraId="60DADE4A" w14:textId="77777777" w:rsidR="001A75D8" w:rsidRDefault="001A75D8">
                                    <w:pPr>
                                      <w:rPr>
                                        <w:lang w:val="en-US"/>
                                      </w:rPr>
                                    </w:pPr>
                                  </w:p>
                                </w:tc>
                              </w:tr>
                            </w:tbl>
                            <w:p w14:paraId="46978D97" w14:textId="77777777" w:rsidR="001A75D8" w:rsidRPr="00C67346" w:rsidRDefault="001A75D8" w:rsidP="001A75D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7CFFF" id="Text Box 4" o:spid="_x0000_s1034" type="#_x0000_t202" style="position:absolute;left:0;text-align:left;margin-left:.15pt;margin-top:15.65pt;width:462pt;height:12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" fillcolor="white [3201]" strokeweight=".5pt">
                  <v:textbox>
                    <w:txbxContent>
                      <w:p w14:paraId="358833CD" w14:textId="77777777" w:rsidR="001A75D8" w:rsidRDefault="001A75D8" w:rsidP="001A75D8">
                        <w:pPr>
                          <w:rPr>
                            <w:lang w:val="en-US"/>
                          </w:rPr>
                        </w:pPr>
                        <w:r w:rsidRPr="00C67346">
                          <w:rPr>
                            <w:b/>
                            <w:bCs/>
                            <w:lang w:val="en-US"/>
                          </w:rPr>
                          <w:t>BM</w:t>
                        </w:r>
                        <w:r>
                          <w:rPr>
                            <w:b/>
                            <w:bCs/>
                            <w:lang w:val="en-US"/>
                          </w:rPr>
                          <w:t>5.2</w:t>
                        </w:r>
                        <w:r>
                          <w:rPr>
                            <w:b/>
                            <w:bCs/>
                            <w:lang w:val="en-US"/>
                          </w:rPr>
                          <w:tab/>
                        </w:r>
                        <w:r>
                          <w:rPr>
                            <w:b/>
                            <w:bCs/>
                            <w:lang w:val="en-US"/>
                          </w:rPr>
                          <w:tab/>
                        </w:r>
                        <w:r>
                          <w:rPr>
                            <w:b/>
                            <w:bCs/>
                            <w:lang w:val="en-US"/>
                          </w:rPr>
                          <w:tab/>
                          <w:t xml:space="preserve">      </w:t>
                        </w:r>
                        <w:r>
                          <w:t xml:space="preserve">BÁO CÁO DOANH THU </w:t>
                        </w:r>
                        <w:r>
                          <w:rPr>
                            <w:lang w:val="en-US"/>
                          </w:rPr>
                          <w:t>NĂM</w:t>
                        </w:r>
                      </w:p>
                      <w:p w14:paraId="453811D2" w14:textId="77777777" w:rsidR="001A75D8" w:rsidRDefault="001A75D8" w:rsidP="001A75D8">
                        <w:pPr>
                          <w:rPr>
                            <w:lang w:val="en-US"/>
                          </w:rPr>
                        </w:pPr>
                      </w:p>
                      <w:p w14:paraId="131070AC" w14:textId="77777777" w:rsidR="001A75D8" w:rsidRDefault="001A75D8" w:rsidP="001A75D8">
                        <w:pPr>
                          <w:spacing w:line="360" w:lineRule="auto"/>
                          <w:rPr>
                            <w:lang w:val="en-US"/>
                          </w:rPr>
                        </w:pPr>
                        <w:r>
                          <w:rPr>
                            <w:lang w:val="en-US"/>
                          </w:rPr>
                          <w:tab/>
                        </w:r>
                        <w:r>
                          <w:rPr>
                            <w:lang w:val="en-US"/>
                          </w:rPr>
                          <w:tab/>
                        </w:r>
                        <w:r>
                          <w:rPr>
                            <w:lang w:val="en-US"/>
                          </w:rPr>
                          <w:tab/>
                        </w:r>
                        <w:proofErr w:type="spellStart"/>
                        <w:r>
                          <w:rPr>
                            <w:lang w:val="en-US"/>
                          </w:rPr>
                          <w:t>Năm</w:t>
                        </w:r>
                        <w:proofErr w:type="spellEnd"/>
                        <w:r>
                          <w:rPr>
                            <w:lang w:val="en-US"/>
                          </w:rPr>
                          <w:t>:</w:t>
                        </w:r>
                      </w:p>
                      <w:tbl>
                        <w:tblPr>
                          <w:tblStyle w:val="TableGrid"/>
                          <w:tblW w:w="0" w:type="auto"/>
                          <w:tblInd w:w="378" w:type="dxa"/>
                          <w:tblLook w:val="04A0" w:firstRow="1" w:lastRow="0" w:firstColumn="1" w:lastColumn="0" w:noHBand="0" w:noVBand="1"/>
                        </w:tblPr>
                        <w:tblGrid>
                          <w:gridCol w:w="1350"/>
                          <w:gridCol w:w="2570"/>
                          <w:gridCol w:w="2150"/>
                          <w:gridCol w:w="2150"/>
                        </w:tblGrid>
                        <w:tr w:rsidR="001A75D8" w14:paraId="555371C3" w14:textId="77777777" w:rsidTr="00C67346">
                          <w:tc>
                            <w:tcPr>
                              <w:tcW w:w="1350" w:type="dxa"/>
                            </w:tcPr>
                            <w:p w14:paraId="78BF1F9E" w14:textId="77777777" w:rsidR="001A75D8" w:rsidRDefault="001A75D8" w:rsidP="00C67346">
                              <w:pPr>
                                <w:jc w:val="center"/>
                                <w:rPr>
                                  <w:lang w:val="en-US"/>
                                </w:rPr>
                              </w:pPr>
                              <w:r>
                                <w:rPr>
                                  <w:lang w:val="en-US"/>
                                </w:rPr>
                                <w:t>STT</w:t>
                              </w:r>
                            </w:p>
                          </w:tc>
                          <w:tc>
                            <w:tcPr>
                              <w:tcW w:w="2570" w:type="dxa"/>
                            </w:tcPr>
                            <w:p w14:paraId="572CE5E3" w14:textId="77777777" w:rsidR="001A75D8" w:rsidRDefault="001A75D8" w:rsidP="00C67346">
                              <w:pPr>
                                <w:jc w:val="center"/>
                                <w:rPr>
                                  <w:lang w:val="en-US"/>
                                </w:rPr>
                              </w:pPr>
                              <w:proofErr w:type="spellStart"/>
                              <w:r>
                                <w:rPr>
                                  <w:lang w:val="en-US"/>
                                </w:rPr>
                                <w:t>Chuyến</w:t>
                              </w:r>
                              <w:proofErr w:type="spellEnd"/>
                              <w:r>
                                <w:rPr>
                                  <w:lang w:val="en-US"/>
                                </w:rPr>
                                <w:t xml:space="preserve"> bay</w:t>
                              </w:r>
                            </w:p>
                          </w:tc>
                          <w:tc>
                            <w:tcPr>
                              <w:tcW w:w="2150" w:type="dxa"/>
                            </w:tcPr>
                            <w:p w14:paraId="707C081C" w14:textId="77777777" w:rsidR="001A75D8" w:rsidRDefault="001A75D8" w:rsidP="00C67346">
                              <w:pPr>
                                <w:jc w:val="center"/>
                                <w:rPr>
                                  <w:lang w:val="en-US"/>
                                </w:rPr>
                              </w:pPr>
                              <w:proofErr w:type="spellStart"/>
                              <w:r>
                                <w:rPr>
                                  <w:lang w:val="en-US"/>
                                </w:rPr>
                                <w:t>Số</w:t>
                              </w:r>
                              <w:proofErr w:type="spellEnd"/>
                              <w:r>
                                <w:rPr>
                                  <w:lang w:val="en-US"/>
                                </w:rPr>
                                <w:t xml:space="preserve"> </w:t>
                              </w:r>
                              <w:proofErr w:type="spellStart"/>
                              <w:r>
                                <w:rPr>
                                  <w:lang w:val="en-US"/>
                                </w:rPr>
                                <w:t>vé</w:t>
                              </w:r>
                              <w:proofErr w:type="spellEnd"/>
                            </w:p>
                          </w:tc>
                          <w:tc>
                            <w:tcPr>
                              <w:tcW w:w="2150" w:type="dxa"/>
                            </w:tcPr>
                            <w:p w14:paraId="6150016C" w14:textId="77777777" w:rsidR="001A75D8" w:rsidRDefault="001A75D8" w:rsidP="00C67346">
                              <w:pPr>
                                <w:jc w:val="center"/>
                                <w:rPr>
                                  <w:lang w:val="en-US"/>
                                </w:rPr>
                              </w:pPr>
                              <w:proofErr w:type="spellStart"/>
                              <w:r>
                                <w:rPr>
                                  <w:lang w:val="en-US"/>
                                </w:rPr>
                                <w:t>Doanh</w:t>
                              </w:r>
                              <w:proofErr w:type="spellEnd"/>
                              <w:r>
                                <w:rPr>
                                  <w:lang w:val="en-US"/>
                                </w:rPr>
                                <w:t xml:space="preserve"> </w:t>
                              </w:r>
                              <w:proofErr w:type="spellStart"/>
                              <w:r>
                                <w:rPr>
                                  <w:lang w:val="en-US"/>
                                </w:rPr>
                                <w:t>thu</w:t>
                              </w:r>
                              <w:proofErr w:type="spellEnd"/>
                            </w:p>
                          </w:tc>
                        </w:tr>
                        <w:tr w:rsidR="001A75D8" w14:paraId="5B0897E3" w14:textId="77777777" w:rsidTr="00C67346">
                          <w:tc>
                            <w:tcPr>
                              <w:tcW w:w="1350" w:type="dxa"/>
                            </w:tcPr>
                            <w:p w14:paraId="7D402465" w14:textId="77777777" w:rsidR="001A75D8" w:rsidRDefault="001A75D8">
                              <w:pPr>
                                <w:rPr>
                                  <w:lang w:val="en-US"/>
                                </w:rPr>
                              </w:pPr>
                            </w:p>
                          </w:tc>
                          <w:tc>
                            <w:tcPr>
                              <w:tcW w:w="2570" w:type="dxa"/>
                            </w:tcPr>
                            <w:p w14:paraId="20C13FBD" w14:textId="77777777" w:rsidR="001A75D8" w:rsidRDefault="001A75D8">
                              <w:pPr>
                                <w:rPr>
                                  <w:lang w:val="en-US"/>
                                </w:rPr>
                              </w:pPr>
                            </w:p>
                          </w:tc>
                          <w:tc>
                            <w:tcPr>
                              <w:tcW w:w="2150" w:type="dxa"/>
                            </w:tcPr>
                            <w:p w14:paraId="30B6F1AE" w14:textId="77777777" w:rsidR="001A75D8" w:rsidRDefault="001A75D8">
                              <w:pPr>
                                <w:rPr>
                                  <w:lang w:val="en-US"/>
                                </w:rPr>
                              </w:pPr>
                            </w:p>
                          </w:tc>
                          <w:tc>
                            <w:tcPr>
                              <w:tcW w:w="2150" w:type="dxa"/>
                            </w:tcPr>
                            <w:p w14:paraId="756266A4" w14:textId="77777777" w:rsidR="001A75D8" w:rsidRDefault="001A75D8">
                              <w:pPr>
                                <w:rPr>
                                  <w:lang w:val="en-US"/>
                                </w:rPr>
                              </w:pPr>
                            </w:p>
                          </w:tc>
                        </w:tr>
                        <w:tr w:rsidR="001A75D8" w14:paraId="478EA688" w14:textId="77777777" w:rsidTr="00C67346">
                          <w:tc>
                            <w:tcPr>
                              <w:tcW w:w="1350" w:type="dxa"/>
                            </w:tcPr>
                            <w:p w14:paraId="73B7D879" w14:textId="77777777" w:rsidR="001A75D8" w:rsidRDefault="001A75D8">
                              <w:pPr>
                                <w:rPr>
                                  <w:lang w:val="en-US"/>
                                </w:rPr>
                              </w:pPr>
                            </w:p>
                          </w:tc>
                          <w:tc>
                            <w:tcPr>
                              <w:tcW w:w="2570" w:type="dxa"/>
                            </w:tcPr>
                            <w:p w14:paraId="6EF88135" w14:textId="77777777" w:rsidR="001A75D8" w:rsidRDefault="001A75D8">
                              <w:pPr>
                                <w:rPr>
                                  <w:lang w:val="en-US"/>
                                </w:rPr>
                              </w:pPr>
                            </w:p>
                          </w:tc>
                          <w:tc>
                            <w:tcPr>
                              <w:tcW w:w="2150" w:type="dxa"/>
                            </w:tcPr>
                            <w:p w14:paraId="4E81B3C8" w14:textId="77777777" w:rsidR="001A75D8" w:rsidRDefault="001A75D8">
                              <w:pPr>
                                <w:rPr>
                                  <w:lang w:val="en-US"/>
                                </w:rPr>
                              </w:pPr>
                            </w:p>
                          </w:tc>
                          <w:tc>
                            <w:tcPr>
                              <w:tcW w:w="2150" w:type="dxa"/>
                            </w:tcPr>
                            <w:p w14:paraId="60DADE4A" w14:textId="77777777" w:rsidR="001A75D8" w:rsidRDefault="001A75D8">
                              <w:pPr>
                                <w:rPr>
                                  <w:lang w:val="en-US"/>
                                </w:rPr>
                              </w:pPr>
                            </w:p>
                          </w:tc>
                        </w:tr>
                      </w:tbl>
                      <w:p w14:paraId="46978D97" w14:textId="77777777" w:rsidR="001A75D8" w:rsidRPr="00C67346" w:rsidRDefault="001A75D8" w:rsidP="001A75D8">
                        <w:pPr>
                          <w:rPr>
                            <w:lang w:val="en-US"/>
                          </w:rPr>
                        </w:pPr>
                      </w:p>
                    </w:txbxContent>
                  </v:textbox>
                </v:shape>
              </w:pict>
            </mc:Fallback>
          </mc:AlternateContent>
        </w:r>
      </w:ins>
    </w:p>
    <w:p w14:paraId="4A6520F4" w14:textId="28A38822" w:rsidR="001A75D8" w:rsidRDefault="001A75D8" w:rsidP="00243FC7">
      <w:pPr>
        <w:spacing w:line="276" w:lineRule="auto"/>
        <w:jc w:val="both"/>
        <w:rPr>
          <w:iCs/>
          <w:color w:val="0000FF"/>
          <w:lang w:val="en-US"/>
        </w:rPr>
        <w:pPrChange w:id="602" w:author="Nguyễn Đức Minh Trí" w:date="2021-05-28T22:31:00Z">
          <w:pPr>
            <w:spacing w:line="360" w:lineRule="auto"/>
            <w:jc w:val="both"/>
          </w:pPr>
        </w:pPrChange>
      </w:pPr>
    </w:p>
    <w:p w14:paraId="40DCAFCF" w14:textId="4D2A3A9F" w:rsidR="00F166C8" w:rsidRDefault="00F166C8" w:rsidP="00243FC7">
      <w:pPr>
        <w:spacing w:line="276" w:lineRule="auto"/>
        <w:jc w:val="both"/>
        <w:rPr>
          <w:iCs/>
          <w:color w:val="0000FF"/>
          <w:lang w:val="en-US"/>
        </w:rPr>
        <w:pPrChange w:id="603" w:author="Nguyễn Đức Minh Trí" w:date="2021-05-28T22:31:00Z">
          <w:pPr>
            <w:spacing w:line="360" w:lineRule="auto"/>
            <w:jc w:val="both"/>
          </w:pPr>
        </w:pPrChange>
      </w:pPr>
    </w:p>
    <w:p w14:paraId="6737CAD2" w14:textId="1B56AD95" w:rsidR="00F166C8" w:rsidRDefault="00F166C8" w:rsidP="00243FC7">
      <w:pPr>
        <w:spacing w:line="276" w:lineRule="auto"/>
        <w:jc w:val="both"/>
        <w:rPr>
          <w:iCs/>
          <w:color w:val="0000FF"/>
          <w:lang w:val="en-US"/>
        </w:rPr>
        <w:pPrChange w:id="604" w:author="Nguyễn Đức Minh Trí" w:date="2021-05-28T22:31:00Z">
          <w:pPr>
            <w:spacing w:line="360" w:lineRule="auto"/>
            <w:jc w:val="both"/>
          </w:pPr>
        </w:pPrChange>
      </w:pPr>
    </w:p>
    <w:p w14:paraId="0860FF20" w14:textId="0C2819F0" w:rsidR="00F166C8" w:rsidRDefault="00F166C8" w:rsidP="00243FC7">
      <w:pPr>
        <w:spacing w:line="276" w:lineRule="auto"/>
        <w:jc w:val="both"/>
        <w:rPr>
          <w:iCs/>
          <w:color w:val="0000FF"/>
          <w:lang w:val="en-US"/>
        </w:rPr>
        <w:pPrChange w:id="605" w:author="Nguyễn Đức Minh Trí" w:date="2021-05-28T22:31:00Z">
          <w:pPr>
            <w:spacing w:line="360" w:lineRule="auto"/>
            <w:jc w:val="both"/>
          </w:pPr>
        </w:pPrChange>
      </w:pPr>
    </w:p>
    <w:p w14:paraId="7977BF36" w14:textId="77777777" w:rsidR="00F166C8" w:rsidRDefault="00F166C8" w:rsidP="00243FC7">
      <w:pPr>
        <w:spacing w:line="276" w:lineRule="auto"/>
        <w:jc w:val="both"/>
        <w:rPr>
          <w:iCs/>
          <w:color w:val="0000FF"/>
          <w:lang w:val="en-US"/>
        </w:rPr>
        <w:pPrChange w:id="606" w:author="Nguyễn Đức Minh Trí" w:date="2021-05-28T22:31:00Z">
          <w:pPr>
            <w:spacing w:line="360" w:lineRule="auto"/>
            <w:jc w:val="both"/>
          </w:pPr>
        </w:pPrChange>
      </w:pPr>
    </w:p>
    <w:p w14:paraId="196E3C60" w14:textId="77777777" w:rsidR="002B6375" w:rsidRDefault="002B6375" w:rsidP="00243FC7">
      <w:pPr>
        <w:pStyle w:val="BodyText"/>
        <w:spacing w:before="93" w:line="276" w:lineRule="auto"/>
        <w:ind w:left="0"/>
        <w:rPr>
          <w:ins w:id="607" w:author="Nguyễn Đức Minh Trí" w:date="2021-05-28T22:25:00Z"/>
          <w:b/>
          <w:bCs/>
          <w:lang w:val="en-US"/>
        </w:rPr>
        <w:pPrChange w:id="608" w:author="Nguyễn Đức Minh Trí" w:date="2021-05-28T22:31:00Z">
          <w:pPr>
            <w:pStyle w:val="BodyText"/>
            <w:spacing w:before="93" w:line="360" w:lineRule="auto"/>
            <w:ind w:left="0"/>
          </w:pPr>
        </w:pPrChange>
      </w:pPr>
    </w:p>
    <w:p w14:paraId="45F0CAF3" w14:textId="6E3D091D" w:rsidR="00111DA9" w:rsidRDefault="00111DA9" w:rsidP="00243FC7">
      <w:pPr>
        <w:pStyle w:val="BodyText"/>
        <w:spacing w:before="93" w:line="276" w:lineRule="auto"/>
        <w:ind w:left="0"/>
        <w:pPrChange w:id="609" w:author="Nguyễn Đức Minh Trí" w:date="2021-05-28T22:31:00Z">
          <w:pPr>
            <w:pStyle w:val="BodyText"/>
            <w:spacing w:before="93" w:line="206" w:lineRule="exact"/>
            <w:ind w:left="0"/>
          </w:pPr>
        </w:pPrChange>
      </w:pPr>
      <w:r w:rsidRPr="00111DA9">
        <w:rPr>
          <w:b/>
          <w:bCs/>
          <w:lang w:val="en-US"/>
        </w:rPr>
        <w:t>Q</w:t>
      </w:r>
      <w:ins w:id="610" w:author="Nguyễn Đức Minh Trí" w:date="2021-05-28T22:25:00Z">
        <w:r w:rsidR="002B6375">
          <w:rPr>
            <w:b/>
            <w:bCs/>
            <w:lang w:val="en-US"/>
          </w:rPr>
          <w:t>Đ</w:t>
        </w:r>
      </w:ins>
      <w:del w:id="611" w:author="Nguyễn Đức Minh Trí" w:date="2021-05-28T22:25:00Z">
        <w:r w:rsidRPr="00111DA9" w:rsidDel="002B6375">
          <w:rPr>
            <w:b/>
            <w:bCs/>
            <w:lang w:val="en-US"/>
          </w:rPr>
          <w:delText>D</w:delText>
        </w:r>
      </w:del>
      <w:r w:rsidRPr="00111DA9">
        <w:rPr>
          <w:b/>
          <w:bCs/>
          <w:lang w:val="en-US"/>
        </w:rPr>
        <w:t>6</w:t>
      </w:r>
      <w:r>
        <w:rPr>
          <w:lang w:val="en-US"/>
        </w:rPr>
        <w:t xml:space="preserve">. </w:t>
      </w:r>
      <w:proofErr w:type="spellStart"/>
      <w:r>
        <w:t>Ng</w:t>
      </w:r>
      <w:r>
        <w:rPr>
          <w:lang w:val="en-US"/>
        </w:rPr>
        <w:t>ườ</w:t>
      </w:r>
      <w:proofErr w:type="spellEnd"/>
      <w:r>
        <w:t xml:space="preserve">i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thay </w:t>
      </w:r>
      <w:proofErr w:type="spellStart"/>
      <w:r>
        <w:t>đổi</w:t>
      </w:r>
      <w:proofErr w:type="spellEnd"/>
      <w:r>
        <w:t xml:space="preserve"> </w:t>
      </w:r>
      <w:proofErr w:type="spellStart"/>
      <w:r>
        <w:t>các</w:t>
      </w:r>
      <w:proofErr w:type="spellEnd"/>
      <w:r>
        <w:t xml:space="preserve"> quy </w:t>
      </w:r>
      <w:proofErr w:type="spellStart"/>
      <w:r>
        <w:t>định</w:t>
      </w:r>
      <w:proofErr w:type="spellEnd"/>
      <w:r>
        <w:t xml:space="preserve"> </w:t>
      </w:r>
      <w:proofErr w:type="spellStart"/>
      <w:r>
        <w:t>nh</w:t>
      </w:r>
      <w:proofErr w:type="spellEnd"/>
      <w:r>
        <w:rPr>
          <w:lang w:val="en-US"/>
        </w:rPr>
        <w:t>ư</w:t>
      </w:r>
      <w:r>
        <w:t xml:space="preserve"> sau:</w:t>
      </w:r>
    </w:p>
    <w:p w14:paraId="19C9F6CA" w14:textId="77777777" w:rsidR="001A75D8" w:rsidRDefault="001A75D8" w:rsidP="001A75D8">
      <w:pPr>
        <w:tabs>
          <w:tab w:val="left" w:pos="902"/>
          <w:tab w:val="left" w:pos="903"/>
        </w:tabs>
        <w:autoSpaceDE w:val="0"/>
        <w:autoSpaceDN w:val="0"/>
        <w:spacing w:line="276" w:lineRule="auto"/>
        <w:ind w:right="201"/>
        <w:rPr>
          <w:ins w:id="612" w:author="Nguyễn Đức Minh Trí" w:date="2021-05-28T23:01:00Z"/>
          <w:b/>
          <w:bCs/>
          <w:szCs w:val="24"/>
        </w:rPr>
      </w:pPr>
    </w:p>
    <w:p w14:paraId="60E83640" w14:textId="588C4F45" w:rsidR="001A75D8" w:rsidRPr="001A75D8" w:rsidRDefault="001A75D8" w:rsidP="001A75D8">
      <w:pPr>
        <w:tabs>
          <w:tab w:val="left" w:pos="902"/>
          <w:tab w:val="left" w:pos="903"/>
        </w:tabs>
        <w:autoSpaceDE w:val="0"/>
        <w:autoSpaceDN w:val="0"/>
        <w:spacing w:line="276" w:lineRule="auto"/>
        <w:ind w:right="201"/>
        <w:rPr>
          <w:ins w:id="613" w:author="Nguyễn Đức Minh Trí" w:date="2021-05-28T23:00:00Z"/>
          <w:szCs w:val="24"/>
          <w:rPrChange w:id="614" w:author="Nguyễn Đức Minh Trí" w:date="2021-05-28T23:00:00Z">
            <w:rPr>
              <w:ins w:id="615" w:author="Nguyễn Đức Minh Trí" w:date="2021-05-28T23:00:00Z"/>
            </w:rPr>
          </w:rPrChange>
        </w:rPr>
        <w:pPrChange w:id="616" w:author="Nguyễn Đức Minh Trí" w:date="2021-05-28T23:00:00Z">
          <w:pPr>
            <w:pStyle w:val="ListParagraph"/>
            <w:numPr>
              <w:ilvl w:val="1"/>
              <w:numId w:val="32"/>
            </w:numPr>
            <w:tabs>
              <w:tab w:val="left" w:pos="902"/>
              <w:tab w:val="left" w:pos="903"/>
            </w:tabs>
            <w:autoSpaceDE w:val="0"/>
            <w:autoSpaceDN w:val="0"/>
            <w:spacing w:line="276" w:lineRule="auto"/>
            <w:ind w:left="1358" w:right="201" w:hanging="893"/>
            <w:contextualSpacing w:val="0"/>
          </w:pPr>
        </w:pPrChange>
      </w:pPr>
      <w:ins w:id="617" w:author="Nguyễn Đức Minh Trí" w:date="2021-05-28T23:00:00Z">
        <w:r w:rsidRPr="001A75D8">
          <w:rPr>
            <w:b/>
            <w:bCs/>
            <w:szCs w:val="24"/>
            <w:rPrChange w:id="618" w:author="Nguyễn Đức Minh Trí" w:date="2021-05-28T23:00:00Z">
              <w:rPr>
                <w:szCs w:val="24"/>
              </w:rPr>
            </w:rPrChange>
          </w:rPr>
          <w:t>QĐ6:</w:t>
        </w:r>
        <w:r w:rsidRPr="001A75D8">
          <w:rPr>
            <w:szCs w:val="24"/>
          </w:rPr>
          <w:t xml:space="preserve"> </w:t>
        </w:r>
        <w:proofErr w:type="spellStart"/>
        <w:r w:rsidRPr="001A75D8">
          <w:rPr>
            <w:szCs w:val="24"/>
          </w:rPr>
          <w:t>Ng</w:t>
        </w:r>
      </w:ins>
      <w:ins w:id="619" w:author="Nguyễn Đức Minh Trí" w:date="2021-05-28T23:01:00Z">
        <w:r>
          <w:rPr>
            <w:szCs w:val="24"/>
            <w:lang w:val="en-US"/>
          </w:rPr>
          <w:t>ười</w:t>
        </w:r>
        <w:proofErr w:type="spellEnd"/>
        <w:r>
          <w:rPr>
            <w:szCs w:val="24"/>
            <w:lang w:val="en-US"/>
          </w:rPr>
          <w:t xml:space="preserve"> </w:t>
        </w:r>
      </w:ins>
      <w:proofErr w:type="spellStart"/>
      <w:ins w:id="620" w:author="Nguyễn Đức Minh Trí" w:date="2021-05-28T23:00:00Z">
        <w:r w:rsidRPr="001A75D8">
          <w:rPr>
            <w:szCs w:val="24"/>
          </w:rPr>
          <w:t>dùng</w:t>
        </w:r>
        <w:proofErr w:type="spellEnd"/>
        <w:r w:rsidRPr="001A75D8">
          <w:rPr>
            <w:szCs w:val="24"/>
          </w:rPr>
          <w:t xml:space="preserve"> </w:t>
        </w:r>
        <w:proofErr w:type="spellStart"/>
        <w:r w:rsidRPr="001A75D8">
          <w:rPr>
            <w:szCs w:val="24"/>
          </w:rPr>
          <w:t>có</w:t>
        </w:r>
        <w:proofErr w:type="spellEnd"/>
        <w:r w:rsidRPr="001A75D8">
          <w:rPr>
            <w:szCs w:val="24"/>
          </w:rPr>
          <w:t xml:space="preserve"> </w:t>
        </w:r>
        <w:proofErr w:type="spellStart"/>
        <w:r w:rsidRPr="001A75D8">
          <w:rPr>
            <w:szCs w:val="24"/>
          </w:rPr>
          <w:t>thể</w:t>
        </w:r>
        <w:proofErr w:type="spellEnd"/>
        <w:r w:rsidRPr="001A75D8">
          <w:rPr>
            <w:szCs w:val="24"/>
          </w:rPr>
          <w:t xml:space="preserve"> thay </w:t>
        </w:r>
        <w:proofErr w:type="spellStart"/>
        <w:r w:rsidRPr="001A75D8">
          <w:rPr>
            <w:szCs w:val="24"/>
          </w:rPr>
          <w:t>đổi</w:t>
        </w:r>
        <w:proofErr w:type="spellEnd"/>
        <w:r w:rsidRPr="001A75D8">
          <w:rPr>
            <w:szCs w:val="24"/>
          </w:rPr>
          <w:t xml:space="preserve"> </w:t>
        </w:r>
        <w:proofErr w:type="spellStart"/>
        <w:r w:rsidRPr="001A75D8">
          <w:rPr>
            <w:szCs w:val="24"/>
          </w:rPr>
          <w:t>các</w:t>
        </w:r>
        <w:proofErr w:type="spellEnd"/>
        <w:r w:rsidRPr="001A75D8">
          <w:rPr>
            <w:szCs w:val="24"/>
          </w:rPr>
          <w:t xml:space="preserve"> quy </w:t>
        </w:r>
        <w:proofErr w:type="spellStart"/>
        <w:r w:rsidRPr="001A75D8">
          <w:rPr>
            <w:szCs w:val="24"/>
          </w:rPr>
          <w:t>định</w:t>
        </w:r>
        <w:proofErr w:type="spellEnd"/>
        <w:r w:rsidRPr="001A75D8">
          <w:rPr>
            <w:szCs w:val="24"/>
          </w:rPr>
          <w:t xml:space="preserve"> </w:t>
        </w:r>
        <w:proofErr w:type="spellStart"/>
        <w:r w:rsidRPr="001A75D8">
          <w:rPr>
            <w:szCs w:val="24"/>
          </w:rPr>
          <w:t>nh</w:t>
        </w:r>
      </w:ins>
      <w:proofErr w:type="spellEnd"/>
      <w:ins w:id="621" w:author="Nguyễn Đức Minh Trí" w:date="2021-05-28T23:01:00Z">
        <w:r>
          <w:rPr>
            <w:szCs w:val="24"/>
            <w:lang w:val="en-US"/>
          </w:rPr>
          <w:t>ư</w:t>
        </w:r>
      </w:ins>
      <w:ins w:id="622" w:author="Nguyễn Đức Minh Trí" w:date="2021-05-28T23:00:00Z">
        <w:r w:rsidRPr="001A75D8">
          <w:rPr>
            <w:szCs w:val="24"/>
          </w:rPr>
          <w:t xml:space="preserve"> sau:</w:t>
        </w:r>
      </w:ins>
    </w:p>
    <w:p w14:paraId="41A6B5ED" w14:textId="64F33294" w:rsidR="00111DA9" w:rsidRPr="00111DA9" w:rsidRDefault="00111DA9" w:rsidP="00243FC7">
      <w:pPr>
        <w:pStyle w:val="ListParagraph"/>
        <w:numPr>
          <w:ilvl w:val="1"/>
          <w:numId w:val="32"/>
        </w:numPr>
        <w:tabs>
          <w:tab w:val="left" w:pos="902"/>
          <w:tab w:val="left" w:pos="903"/>
        </w:tabs>
        <w:autoSpaceDE w:val="0"/>
        <w:autoSpaceDN w:val="0"/>
        <w:spacing w:line="276" w:lineRule="auto"/>
        <w:ind w:left="1358" w:right="201" w:hanging="893"/>
        <w:contextualSpacing w:val="0"/>
        <w:rPr>
          <w:szCs w:val="24"/>
        </w:rPr>
        <w:pPrChange w:id="623" w:author="Nguyễn Đức Minh Trí" w:date="2021-05-28T22:31:00Z">
          <w:pPr>
            <w:pStyle w:val="ListParagraph"/>
            <w:numPr>
              <w:ilvl w:val="1"/>
              <w:numId w:val="32"/>
            </w:numPr>
            <w:tabs>
              <w:tab w:val="left" w:pos="902"/>
              <w:tab w:val="left" w:pos="903"/>
            </w:tabs>
            <w:autoSpaceDE w:val="0"/>
            <w:autoSpaceDN w:val="0"/>
            <w:spacing w:line="240" w:lineRule="auto"/>
            <w:ind w:left="1358" w:right="201" w:hanging="893"/>
            <w:contextualSpacing w:val="0"/>
          </w:pPr>
        </w:pPrChange>
      </w:pPr>
      <w:r w:rsidRPr="001A75D8">
        <w:rPr>
          <w:b/>
          <w:bCs/>
          <w:szCs w:val="24"/>
          <w:rPrChange w:id="624" w:author="Nguyễn Đức Minh Trí" w:date="2021-05-28T23:01:00Z">
            <w:rPr>
              <w:szCs w:val="24"/>
            </w:rPr>
          </w:rPrChange>
        </w:rPr>
        <w:t>QĐ1:</w:t>
      </w:r>
      <w:r w:rsidRPr="00111DA9">
        <w:rPr>
          <w:szCs w:val="24"/>
        </w:rPr>
        <w:t xml:space="preserve"> Thay </w:t>
      </w:r>
      <w:proofErr w:type="spellStart"/>
      <w:r w:rsidRPr="00111DA9">
        <w:rPr>
          <w:szCs w:val="24"/>
        </w:rPr>
        <w:t>đổi</w:t>
      </w:r>
      <w:proofErr w:type="spellEnd"/>
      <w:r w:rsidRPr="00111DA9">
        <w:rPr>
          <w:szCs w:val="24"/>
        </w:rPr>
        <w:t xml:space="preserve"> </w:t>
      </w:r>
      <w:proofErr w:type="spellStart"/>
      <w:r w:rsidRPr="00111DA9">
        <w:rPr>
          <w:szCs w:val="24"/>
        </w:rPr>
        <w:t>số</w:t>
      </w:r>
      <w:proofErr w:type="spellEnd"/>
      <w:r w:rsidRPr="00111DA9">
        <w:rPr>
          <w:szCs w:val="24"/>
        </w:rPr>
        <w:t xml:space="preserve"> l</w:t>
      </w:r>
      <w:proofErr w:type="spellStart"/>
      <w:r>
        <w:rPr>
          <w:szCs w:val="24"/>
          <w:lang w:val="en-US"/>
        </w:rPr>
        <w:t>ượ</w:t>
      </w:r>
      <w:r w:rsidRPr="00111DA9">
        <w:rPr>
          <w:szCs w:val="24"/>
        </w:rPr>
        <w:t>ng</w:t>
      </w:r>
      <w:proofErr w:type="spellEnd"/>
      <w:r w:rsidRPr="00111DA9">
        <w:rPr>
          <w:szCs w:val="24"/>
        </w:rPr>
        <w:t xml:space="preserve"> sân bay, </w:t>
      </w:r>
      <w:proofErr w:type="spellStart"/>
      <w:r w:rsidRPr="00111DA9">
        <w:rPr>
          <w:szCs w:val="24"/>
        </w:rPr>
        <w:t>thời</w:t>
      </w:r>
      <w:proofErr w:type="spellEnd"/>
      <w:r w:rsidRPr="00111DA9">
        <w:rPr>
          <w:szCs w:val="24"/>
        </w:rPr>
        <w:t xml:space="preserve"> gian bay </w:t>
      </w:r>
      <w:proofErr w:type="spellStart"/>
      <w:r w:rsidRPr="00111DA9">
        <w:rPr>
          <w:szCs w:val="24"/>
        </w:rPr>
        <w:t>tối</w:t>
      </w:r>
      <w:proofErr w:type="spellEnd"/>
      <w:r w:rsidRPr="00111DA9">
        <w:rPr>
          <w:szCs w:val="24"/>
        </w:rPr>
        <w:t xml:space="preserve"> </w:t>
      </w:r>
      <w:proofErr w:type="spellStart"/>
      <w:r w:rsidRPr="00111DA9">
        <w:rPr>
          <w:szCs w:val="24"/>
        </w:rPr>
        <w:t>thiểu</w:t>
      </w:r>
      <w:proofErr w:type="spellEnd"/>
      <w:r w:rsidRPr="00111DA9">
        <w:rPr>
          <w:szCs w:val="24"/>
        </w:rPr>
        <w:t xml:space="preserve">, </w:t>
      </w:r>
      <w:proofErr w:type="spellStart"/>
      <w:r w:rsidRPr="00111DA9">
        <w:rPr>
          <w:szCs w:val="24"/>
        </w:rPr>
        <w:t>số</w:t>
      </w:r>
      <w:proofErr w:type="spellEnd"/>
      <w:r w:rsidRPr="00111DA9">
        <w:rPr>
          <w:szCs w:val="24"/>
        </w:rPr>
        <w:t xml:space="preserve"> sân bay trung gian </w:t>
      </w:r>
      <w:proofErr w:type="spellStart"/>
      <w:r w:rsidRPr="00111DA9">
        <w:rPr>
          <w:szCs w:val="24"/>
        </w:rPr>
        <w:t>tối</w:t>
      </w:r>
      <w:proofErr w:type="spellEnd"/>
      <w:r w:rsidRPr="00111DA9">
        <w:rPr>
          <w:szCs w:val="24"/>
        </w:rPr>
        <w:t xml:space="preserve"> đa, </w:t>
      </w:r>
      <w:proofErr w:type="spellStart"/>
      <w:r w:rsidRPr="00111DA9">
        <w:rPr>
          <w:szCs w:val="24"/>
        </w:rPr>
        <w:t>thời</w:t>
      </w:r>
      <w:proofErr w:type="spellEnd"/>
      <w:r w:rsidRPr="00111DA9">
        <w:rPr>
          <w:szCs w:val="24"/>
        </w:rPr>
        <w:t xml:space="preserve"> gian </w:t>
      </w:r>
      <w:proofErr w:type="spellStart"/>
      <w:r w:rsidRPr="00111DA9">
        <w:rPr>
          <w:szCs w:val="24"/>
        </w:rPr>
        <w:t>dừng</w:t>
      </w:r>
      <w:proofErr w:type="spellEnd"/>
      <w:r w:rsidRPr="00111DA9">
        <w:rPr>
          <w:szCs w:val="24"/>
        </w:rPr>
        <w:t xml:space="preserve"> </w:t>
      </w:r>
      <w:proofErr w:type="spellStart"/>
      <w:r w:rsidRPr="00111DA9">
        <w:rPr>
          <w:szCs w:val="24"/>
        </w:rPr>
        <w:t>tối</w:t>
      </w:r>
      <w:proofErr w:type="spellEnd"/>
      <w:r w:rsidRPr="00111DA9">
        <w:rPr>
          <w:szCs w:val="24"/>
        </w:rPr>
        <w:t xml:space="preserve"> </w:t>
      </w:r>
      <w:proofErr w:type="spellStart"/>
      <w:r w:rsidRPr="00111DA9">
        <w:rPr>
          <w:szCs w:val="24"/>
        </w:rPr>
        <w:t>thiểu</w:t>
      </w:r>
      <w:proofErr w:type="spellEnd"/>
      <w:r w:rsidRPr="00111DA9">
        <w:rPr>
          <w:szCs w:val="24"/>
        </w:rPr>
        <w:t xml:space="preserve">, </w:t>
      </w:r>
      <w:proofErr w:type="spellStart"/>
      <w:r w:rsidRPr="00111DA9">
        <w:rPr>
          <w:szCs w:val="24"/>
        </w:rPr>
        <w:t>tối</w:t>
      </w:r>
      <w:proofErr w:type="spellEnd"/>
      <w:r w:rsidRPr="00111DA9">
        <w:rPr>
          <w:szCs w:val="24"/>
        </w:rPr>
        <w:t xml:space="preserve"> đa </w:t>
      </w:r>
      <w:proofErr w:type="spellStart"/>
      <w:r w:rsidRPr="00111DA9">
        <w:rPr>
          <w:szCs w:val="24"/>
        </w:rPr>
        <w:t>tại</w:t>
      </w:r>
      <w:proofErr w:type="spellEnd"/>
      <w:r w:rsidRPr="00111DA9">
        <w:rPr>
          <w:szCs w:val="24"/>
        </w:rPr>
        <w:t xml:space="preserve"> </w:t>
      </w:r>
      <w:proofErr w:type="spellStart"/>
      <w:r w:rsidRPr="00111DA9">
        <w:rPr>
          <w:szCs w:val="24"/>
        </w:rPr>
        <w:t>các</w:t>
      </w:r>
      <w:proofErr w:type="spellEnd"/>
      <w:r w:rsidRPr="00111DA9">
        <w:rPr>
          <w:szCs w:val="24"/>
        </w:rPr>
        <w:t xml:space="preserve"> sân bay trung</w:t>
      </w:r>
      <w:r w:rsidRPr="00111DA9">
        <w:rPr>
          <w:spacing w:val="-23"/>
          <w:szCs w:val="24"/>
        </w:rPr>
        <w:t xml:space="preserve"> </w:t>
      </w:r>
      <w:r w:rsidRPr="00111DA9">
        <w:rPr>
          <w:szCs w:val="24"/>
        </w:rPr>
        <w:t>gian.</w:t>
      </w:r>
    </w:p>
    <w:p w14:paraId="339E2349" w14:textId="40E5C11A" w:rsidR="00111DA9" w:rsidRPr="00111DA9" w:rsidRDefault="00111DA9" w:rsidP="00243FC7">
      <w:pPr>
        <w:pStyle w:val="ListParagraph"/>
        <w:numPr>
          <w:ilvl w:val="1"/>
          <w:numId w:val="32"/>
        </w:numPr>
        <w:tabs>
          <w:tab w:val="left" w:pos="902"/>
          <w:tab w:val="left" w:pos="903"/>
        </w:tabs>
        <w:autoSpaceDE w:val="0"/>
        <w:autoSpaceDN w:val="0"/>
        <w:spacing w:line="276" w:lineRule="auto"/>
        <w:ind w:left="902" w:hanging="437"/>
        <w:contextualSpacing w:val="0"/>
        <w:rPr>
          <w:szCs w:val="24"/>
        </w:rPr>
        <w:pPrChange w:id="625" w:author="Nguyễn Đức Minh Trí" w:date="2021-05-28T22:31:00Z">
          <w:pPr>
            <w:pStyle w:val="ListParagraph"/>
            <w:numPr>
              <w:ilvl w:val="1"/>
              <w:numId w:val="32"/>
            </w:numPr>
            <w:tabs>
              <w:tab w:val="left" w:pos="902"/>
              <w:tab w:val="left" w:pos="903"/>
            </w:tabs>
            <w:autoSpaceDE w:val="0"/>
            <w:autoSpaceDN w:val="0"/>
            <w:spacing w:line="220" w:lineRule="exact"/>
            <w:ind w:left="902" w:hanging="437"/>
            <w:contextualSpacing w:val="0"/>
          </w:pPr>
        </w:pPrChange>
      </w:pPr>
      <w:r w:rsidRPr="001A75D8">
        <w:rPr>
          <w:b/>
          <w:bCs/>
          <w:szCs w:val="24"/>
          <w:rPrChange w:id="626" w:author="Nguyễn Đức Minh Trí" w:date="2021-05-28T23:01:00Z">
            <w:rPr>
              <w:szCs w:val="24"/>
            </w:rPr>
          </w:rPrChange>
        </w:rPr>
        <w:t>QĐ2:</w:t>
      </w:r>
      <w:r w:rsidRPr="00111DA9">
        <w:rPr>
          <w:szCs w:val="24"/>
        </w:rPr>
        <w:t xml:space="preserve"> Thay </w:t>
      </w:r>
      <w:proofErr w:type="spellStart"/>
      <w:r w:rsidRPr="00111DA9">
        <w:rPr>
          <w:szCs w:val="24"/>
        </w:rPr>
        <w:t>đổi</w:t>
      </w:r>
      <w:proofErr w:type="spellEnd"/>
      <w:r w:rsidRPr="00111DA9">
        <w:rPr>
          <w:szCs w:val="24"/>
        </w:rPr>
        <w:t xml:space="preserve"> </w:t>
      </w:r>
      <w:proofErr w:type="spellStart"/>
      <w:r w:rsidRPr="00111DA9">
        <w:rPr>
          <w:szCs w:val="24"/>
        </w:rPr>
        <w:t>số</w:t>
      </w:r>
      <w:proofErr w:type="spellEnd"/>
      <w:r w:rsidRPr="00111DA9">
        <w:rPr>
          <w:szCs w:val="24"/>
        </w:rPr>
        <w:t xml:space="preserve"> l</w:t>
      </w:r>
      <w:proofErr w:type="spellStart"/>
      <w:r>
        <w:rPr>
          <w:szCs w:val="24"/>
          <w:lang w:val="en-US"/>
        </w:rPr>
        <w:t>ượ</w:t>
      </w:r>
      <w:r w:rsidRPr="00111DA9">
        <w:rPr>
          <w:szCs w:val="24"/>
        </w:rPr>
        <w:t>ng</w:t>
      </w:r>
      <w:proofErr w:type="spellEnd"/>
      <w:r w:rsidRPr="00111DA9">
        <w:rPr>
          <w:szCs w:val="24"/>
        </w:rPr>
        <w:t xml:space="preserve"> </w:t>
      </w:r>
      <w:proofErr w:type="spellStart"/>
      <w:r w:rsidRPr="00111DA9">
        <w:rPr>
          <w:szCs w:val="24"/>
        </w:rPr>
        <w:t>các</w:t>
      </w:r>
      <w:proofErr w:type="spellEnd"/>
      <w:r w:rsidRPr="00111DA9">
        <w:rPr>
          <w:szCs w:val="24"/>
        </w:rPr>
        <w:t xml:space="preserve"> </w:t>
      </w:r>
      <w:proofErr w:type="spellStart"/>
      <w:r w:rsidRPr="00111DA9">
        <w:rPr>
          <w:szCs w:val="24"/>
        </w:rPr>
        <w:t>hạng</w:t>
      </w:r>
      <w:proofErr w:type="spellEnd"/>
      <w:r w:rsidRPr="00111DA9">
        <w:rPr>
          <w:szCs w:val="24"/>
        </w:rPr>
        <w:t xml:space="preserve"> </w:t>
      </w:r>
      <w:proofErr w:type="spellStart"/>
      <w:r w:rsidRPr="00111DA9">
        <w:rPr>
          <w:szCs w:val="24"/>
        </w:rPr>
        <w:t>vé</w:t>
      </w:r>
      <w:proofErr w:type="spellEnd"/>
      <w:r w:rsidRPr="00111DA9">
        <w:rPr>
          <w:szCs w:val="24"/>
        </w:rPr>
        <w:t xml:space="preserve">, </w:t>
      </w:r>
      <w:proofErr w:type="spellStart"/>
      <w:r w:rsidRPr="00111DA9">
        <w:rPr>
          <w:szCs w:val="24"/>
        </w:rPr>
        <w:t>bảng</w:t>
      </w:r>
      <w:proofErr w:type="spellEnd"/>
      <w:r w:rsidRPr="00111DA9">
        <w:rPr>
          <w:szCs w:val="24"/>
        </w:rPr>
        <w:t xml:space="preserve"> đơn </w:t>
      </w:r>
      <w:proofErr w:type="spellStart"/>
      <w:r w:rsidRPr="00111DA9">
        <w:rPr>
          <w:szCs w:val="24"/>
        </w:rPr>
        <w:t>giá</w:t>
      </w:r>
      <w:proofErr w:type="spellEnd"/>
      <w:r w:rsidRPr="00111DA9">
        <w:rPr>
          <w:spacing w:val="-23"/>
          <w:szCs w:val="24"/>
        </w:rPr>
        <w:t xml:space="preserve"> </w:t>
      </w:r>
      <w:proofErr w:type="spellStart"/>
      <w:r w:rsidRPr="00111DA9">
        <w:rPr>
          <w:szCs w:val="24"/>
        </w:rPr>
        <w:t>vé</w:t>
      </w:r>
      <w:proofErr w:type="spellEnd"/>
      <w:r w:rsidRPr="00111DA9">
        <w:rPr>
          <w:szCs w:val="24"/>
        </w:rPr>
        <w:t>..</w:t>
      </w:r>
    </w:p>
    <w:p w14:paraId="54BC675C" w14:textId="40E5C11A" w:rsidR="00111DA9" w:rsidRPr="00111DA9" w:rsidDel="002B6375" w:rsidRDefault="00111DA9" w:rsidP="00243FC7">
      <w:pPr>
        <w:pStyle w:val="ListParagraph"/>
        <w:numPr>
          <w:ilvl w:val="1"/>
          <w:numId w:val="32"/>
        </w:numPr>
        <w:tabs>
          <w:tab w:val="left" w:pos="902"/>
          <w:tab w:val="left" w:pos="903"/>
        </w:tabs>
        <w:autoSpaceDE w:val="0"/>
        <w:autoSpaceDN w:val="0"/>
        <w:spacing w:line="276" w:lineRule="auto"/>
        <w:ind w:left="902" w:hanging="437"/>
        <w:contextualSpacing w:val="0"/>
        <w:rPr>
          <w:del w:id="627" w:author="Nguyễn Đức Minh Trí" w:date="2021-05-28T22:24:00Z"/>
          <w:szCs w:val="24"/>
        </w:rPr>
        <w:pPrChange w:id="628" w:author="Nguyễn Đức Minh Trí" w:date="2021-05-28T22:31:00Z">
          <w:pPr>
            <w:pStyle w:val="ListParagraph"/>
            <w:numPr>
              <w:ilvl w:val="1"/>
              <w:numId w:val="32"/>
            </w:numPr>
            <w:tabs>
              <w:tab w:val="left" w:pos="902"/>
              <w:tab w:val="left" w:pos="903"/>
            </w:tabs>
            <w:autoSpaceDE w:val="0"/>
            <w:autoSpaceDN w:val="0"/>
            <w:spacing w:line="240" w:lineRule="auto"/>
            <w:ind w:left="902" w:hanging="437"/>
            <w:contextualSpacing w:val="0"/>
          </w:pPr>
        </w:pPrChange>
      </w:pPr>
      <w:r w:rsidRPr="001A75D8">
        <w:rPr>
          <w:b/>
          <w:bCs/>
          <w:szCs w:val="24"/>
          <w:rPrChange w:id="629" w:author="Nguyễn Đức Minh Trí" w:date="2021-05-28T22:57:00Z">
            <w:rPr>
              <w:szCs w:val="24"/>
            </w:rPr>
          </w:rPrChange>
        </w:rPr>
        <w:t>QĐ3</w:t>
      </w:r>
      <w:r w:rsidRPr="00111DA9">
        <w:rPr>
          <w:szCs w:val="24"/>
        </w:rPr>
        <w:t xml:space="preserve">: Thay </w:t>
      </w:r>
      <w:proofErr w:type="spellStart"/>
      <w:r w:rsidRPr="00111DA9">
        <w:rPr>
          <w:szCs w:val="24"/>
        </w:rPr>
        <w:t>đổi</w:t>
      </w:r>
      <w:proofErr w:type="spellEnd"/>
      <w:r w:rsidRPr="00111DA9">
        <w:rPr>
          <w:szCs w:val="24"/>
        </w:rPr>
        <w:t xml:space="preserve"> </w:t>
      </w:r>
      <w:proofErr w:type="spellStart"/>
      <w:r w:rsidRPr="00111DA9">
        <w:rPr>
          <w:szCs w:val="24"/>
        </w:rPr>
        <w:t>thời</w:t>
      </w:r>
      <w:proofErr w:type="spellEnd"/>
      <w:r w:rsidRPr="00111DA9">
        <w:rPr>
          <w:szCs w:val="24"/>
        </w:rPr>
        <w:t xml:space="preserve"> gian </w:t>
      </w:r>
      <w:proofErr w:type="spellStart"/>
      <w:r w:rsidRPr="00111DA9">
        <w:rPr>
          <w:szCs w:val="24"/>
        </w:rPr>
        <w:t>chậm</w:t>
      </w:r>
      <w:proofErr w:type="spellEnd"/>
      <w:r w:rsidRPr="00111DA9">
        <w:rPr>
          <w:szCs w:val="24"/>
        </w:rPr>
        <w:t xml:space="preserve"> </w:t>
      </w:r>
      <w:proofErr w:type="spellStart"/>
      <w:r w:rsidRPr="00111DA9">
        <w:rPr>
          <w:szCs w:val="24"/>
        </w:rPr>
        <w:t>nhất</w:t>
      </w:r>
      <w:proofErr w:type="spellEnd"/>
      <w:r w:rsidRPr="00111DA9">
        <w:rPr>
          <w:szCs w:val="24"/>
        </w:rPr>
        <w:t xml:space="preserve"> khi </w:t>
      </w:r>
      <w:proofErr w:type="spellStart"/>
      <w:r w:rsidRPr="00111DA9">
        <w:rPr>
          <w:szCs w:val="24"/>
        </w:rPr>
        <w:t>đặt</w:t>
      </w:r>
      <w:proofErr w:type="spellEnd"/>
      <w:r w:rsidRPr="00111DA9">
        <w:rPr>
          <w:szCs w:val="24"/>
        </w:rPr>
        <w:t xml:space="preserve"> </w:t>
      </w:r>
      <w:proofErr w:type="spellStart"/>
      <w:r w:rsidRPr="00111DA9">
        <w:rPr>
          <w:szCs w:val="24"/>
        </w:rPr>
        <w:t>vé</w:t>
      </w:r>
      <w:proofErr w:type="spellEnd"/>
      <w:r w:rsidRPr="00111DA9">
        <w:rPr>
          <w:szCs w:val="24"/>
        </w:rPr>
        <w:t xml:space="preserve">, khi </w:t>
      </w:r>
      <w:proofErr w:type="spellStart"/>
      <w:r w:rsidRPr="00111DA9">
        <w:rPr>
          <w:szCs w:val="24"/>
        </w:rPr>
        <w:t>hủy</w:t>
      </w:r>
      <w:proofErr w:type="spellEnd"/>
      <w:r w:rsidRPr="00111DA9">
        <w:rPr>
          <w:szCs w:val="24"/>
        </w:rPr>
        <w:t xml:space="preserve"> </w:t>
      </w:r>
      <w:proofErr w:type="spellStart"/>
      <w:r w:rsidRPr="00111DA9">
        <w:rPr>
          <w:szCs w:val="24"/>
        </w:rPr>
        <w:t>đặt</w:t>
      </w:r>
      <w:proofErr w:type="spellEnd"/>
      <w:r w:rsidRPr="00111DA9">
        <w:rPr>
          <w:spacing w:val="-17"/>
          <w:szCs w:val="24"/>
        </w:rPr>
        <w:t xml:space="preserve"> </w:t>
      </w:r>
      <w:proofErr w:type="spellStart"/>
      <w:r w:rsidRPr="00111DA9">
        <w:rPr>
          <w:szCs w:val="24"/>
        </w:rPr>
        <w:t>vé</w:t>
      </w:r>
      <w:proofErr w:type="spellEnd"/>
      <w:del w:id="630" w:author="Nguyễn Đức Minh Trí" w:date="2021-05-28T22:24:00Z">
        <w:r w:rsidRPr="00111DA9" w:rsidDel="002B6375">
          <w:rPr>
            <w:szCs w:val="24"/>
          </w:rPr>
          <w:delText>.</w:delText>
        </w:r>
      </w:del>
    </w:p>
    <w:p w14:paraId="6D847654" w14:textId="1A8C1395" w:rsidR="00382205" w:rsidRPr="002B6375" w:rsidDel="002B6375" w:rsidRDefault="00382205" w:rsidP="00243FC7">
      <w:pPr>
        <w:pStyle w:val="ListParagraph"/>
        <w:numPr>
          <w:ilvl w:val="1"/>
          <w:numId w:val="32"/>
        </w:numPr>
        <w:tabs>
          <w:tab w:val="left" w:pos="902"/>
          <w:tab w:val="left" w:pos="903"/>
        </w:tabs>
        <w:autoSpaceDE w:val="0"/>
        <w:autoSpaceDN w:val="0"/>
        <w:spacing w:line="276" w:lineRule="auto"/>
        <w:ind w:left="902" w:hanging="437"/>
        <w:contextualSpacing w:val="0"/>
        <w:rPr>
          <w:del w:id="631" w:author="Nguyễn Đức Minh Trí" w:date="2021-05-28T22:24:00Z"/>
          <w:iCs/>
          <w:color w:val="0000FF"/>
          <w:lang w:val="en-US"/>
          <w:rPrChange w:id="632" w:author="Nguyễn Đức Minh Trí" w:date="2021-05-28T22:24:00Z">
            <w:rPr>
              <w:del w:id="633" w:author="Nguyễn Đức Minh Trí" w:date="2021-05-28T22:24:00Z"/>
              <w:lang w:val="en-US"/>
            </w:rPr>
          </w:rPrChange>
        </w:rPr>
        <w:pPrChange w:id="634" w:author="Nguyễn Đức Minh Trí" w:date="2021-05-28T22:31:00Z">
          <w:pPr>
            <w:spacing w:line="360" w:lineRule="auto"/>
            <w:jc w:val="both"/>
          </w:pPr>
        </w:pPrChange>
      </w:pPr>
    </w:p>
    <w:p w14:paraId="67CE3104" w14:textId="77777777" w:rsidR="00382205" w:rsidDel="002B6375" w:rsidRDefault="00382205" w:rsidP="00243FC7">
      <w:pPr>
        <w:pStyle w:val="ListParagraph"/>
        <w:spacing w:line="276" w:lineRule="auto"/>
        <w:rPr>
          <w:del w:id="635" w:author="Nguyễn Đức Minh Trí" w:date="2021-05-28T22:24:00Z"/>
          <w:lang w:val="en-US"/>
        </w:rPr>
        <w:pPrChange w:id="636" w:author="Nguyễn Đức Minh Trí" w:date="2021-05-28T22:31:00Z">
          <w:pPr>
            <w:spacing w:line="360" w:lineRule="auto"/>
            <w:jc w:val="both"/>
          </w:pPr>
        </w:pPrChange>
      </w:pPr>
    </w:p>
    <w:p w14:paraId="390164B4" w14:textId="77777777" w:rsidR="00382205" w:rsidDel="002B6375" w:rsidRDefault="00382205" w:rsidP="00243FC7">
      <w:pPr>
        <w:pStyle w:val="ListParagraph"/>
        <w:spacing w:line="276" w:lineRule="auto"/>
        <w:rPr>
          <w:del w:id="637" w:author="Nguyễn Đức Minh Trí" w:date="2021-05-28T22:24:00Z"/>
          <w:lang w:val="en-US"/>
        </w:rPr>
        <w:pPrChange w:id="638" w:author="Nguyễn Đức Minh Trí" w:date="2021-05-28T22:31:00Z">
          <w:pPr>
            <w:spacing w:line="360" w:lineRule="auto"/>
            <w:jc w:val="both"/>
          </w:pPr>
        </w:pPrChange>
      </w:pPr>
    </w:p>
    <w:p w14:paraId="43F0B4F4" w14:textId="25731E4B" w:rsidR="00382205" w:rsidDel="002B6375" w:rsidRDefault="00382205" w:rsidP="00243FC7">
      <w:pPr>
        <w:pStyle w:val="ListParagraph"/>
        <w:spacing w:line="276" w:lineRule="auto"/>
        <w:rPr>
          <w:del w:id="639" w:author="Nguyễn Đức Minh Trí" w:date="2021-05-28T22:24:00Z"/>
          <w:lang w:val="en-US"/>
        </w:rPr>
        <w:pPrChange w:id="640" w:author="Nguyễn Đức Minh Trí" w:date="2021-05-28T22:31:00Z">
          <w:pPr>
            <w:spacing w:line="360" w:lineRule="auto"/>
            <w:jc w:val="both"/>
          </w:pPr>
        </w:pPrChange>
      </w:pPr>
    </w:p>
    <w:p w14:paraId="2C428440" w14:textId="128D8418" w:rsidR="00382205" w:rsidDel="002B6375" w:rsidRDefault="00382205" w:rsidP="00243FC7">
      <w:pPr>
        <w:pStyle w:val="ListParagraph"/>
        <w:spacing w:line="276" w:lineRule="auto"/>
        <w:rPr>
          <w:del w:id="641" w:author="Nguyễn Đức Minh Trí" w:date="2021-05-28T22:24:00Z"/>
          <w:lang w:val="en-US"/>
        </w:rPr>
        <w:pPrChange w:id="642" w:author="Nguyễn Đức Minh Trí" w:date="2021-05-28T22:31:00Z">
          <w:pPr>
            <w:spacing w:line="360" w:lineRule="auto"/>
            <w:jc w:val="both"/>
          </w:pPr>
        </w:pPrChange>
      </w:pPr>
    </w:p>
    <w:p w14:paraId="1E603864" w14:textId="5C9C7EA9" w:rsidR="00382205" w:rsidDel="002B6375" w:rsidRDefault="00382205" w:rsidP="00243FC7">
      <w:pPr>
        <w:pStyle w:val="ListParagraph"/>
        <w:spacing w:line="276" w:lineRule="auto"/>
        <w:rPr>
          <w:del w:id="643" w:author="Nguyễn Đức Minh Trí" w:date="2021-05-28T22:24:00Z"/>
          <w:lang w:val="en-US"/>
        </w:rPr>
        <w:pPrChange w:id="644" w:author="Nguyễn Đức Minh Trí" w:date="2021-05-28T22:31:00Z">
          <w:pPr>
            <w:spacing w:line="360" w:lineRule="auto"/>
            <w:jc w:val="both"/>
          </w:pPr>
        </w:pPrChange>
      </w:pPr>
    </w:p>
    <w:p w14:paraId="1D22382A" w14:textId="005078AE" w:rsidR="00EF5B24" w:rsidRPr="00451801" w:rsidRDefault="00EF5B24" w:rsidP="00243FC7">
      <w:pPr>
        <w:pStyle w:val="ListParagraph"/>
        <w:numPr>
          <w:ilvl w:val="1"/>
          <w:numId w:val="32"/>
        </w:numPr>
        <w:tabs>
          <w:tab w:val="left" w:pos="902"/>
          <w:tab w:val="left" w:pos="903"/>
        </w:tabs>
        <w:autoSpaceDE w:val="0"/>
        <w:autoSpaceDN w:val="0"/>
        <w:spacing w:line="276" w:lineRule="auto"/>
        <w:ind w:left="902" w:hanging="437"/>
        <w:contextualSpacing w:val="0"/>
        <w:rPr>
          <w:lang w:val="en-US"/>
        </w:rPr>
        <w:pPrChange w:id="645" w:author="Nguyễn Đức Minh Trí" w:date="2021-05-28T22:31:00Z">
          <w:pPr>
            <w:spacing w:line="360" w:lineRule="auto"/>
            <w:jc w:val="both"/>
          </w:pPr>
        </w:pPrChange>
      </w:pPr>
    </w:p>
    <w:sectPr w:rsidR="00EF5B24" w:rsidRPr="00451801" w:rsidSect="00243FC7">
      <w:footerReference w:type="default" r:id="rId10"/>
      <w:pgSz w:w="11907" w:h="16839" w:code="9"/>
      <w:pgMar w:top="1134" w:right="1134" w:bottom="1134"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B9854" w14:textId="77777777" w:rsidR="00AE69C9" w:rsidRDefault="00AE69C9">
      <w:r>
        <w:separator/>
      </w:r>
    </w:p>
  </w:endnote>
  <w:endnote w:type="continuationSeparator" w:id="0">
    <w:p w14:paraId="60E823B7" w14:textId="77777777" w:rsidR="00AE69C9" w:rsidRDefault="00AE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18420" w14:textId="02B27B20" w:rsidR="000024C8" w:rsidRDefault="000024C8">
    <w:pPr>
      <w:pStyle w:val="Footer"/>
      <w:jc w:val="right"/>
      <w:rPr>
        <w:ins w:id="313" w:author="Nguyễn Đức Minh Trí" w:date="2021-05-28T22:43:00Z"/>
      </w:rPr>
    </w:pPr>
  </w:p>
  <w:p w14:paraId="29B743CA" w14:textId="77777777" w:rsidR="000024C8" w:rsidRDefault="000024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646" w:author="Nguyễn Đức Minh Trí" w:date="2021-05-28T22:43:00Z"/>
  <w:sdt>
    <w:sdtPr>
      <w:id w:val="-127707498"/>
      <w:docPartObj>
        <w:docPartGallery w:val="Page Numbers (Bottom of Page)"/>
        <w:docPartUnique/>
      </w:docPartObj>
    </w:sdtPr>
    <w:sdtEndPr>
      <w:rPr>
        <w:noProof/>
      </w:rPr>
    </w:sdtEndPr>
    <w:sdtContent>
      <w:customXmlInsRangeEnd w:id="646"/>
      <w:p w14:paraId="0D83370A" w14:textId="77777777" w:rsidR="001A75D8" w:rsidRDefault="001A75D8">
        <w:pPr>
          <w:pStyle w:val="Footer"/>
          <w:jc w:val="right"/>
          <w:rPr>
            <w:ins w:id="647" w:author="Nguyễn Đức Minh Trí" w:date="2021-05-28T22:43:00Z"/>
          </w:rPr>
        </w:pPr>
        <w:ins w:id="648" w:author="Nguyễn Đức Minh Trí" w:date="2021-05-28T22:43:00Z">
          <w:r>
            <w:fldChar w:fldCharType="begin"/>
          </w:r>
          <w:r>
            <w:instrText xml:space="preserve"> PAGE   \* MERGEFORMAT </w:instrText>
          </w:r>
          <w:r>
            <w:fldChar w:fldCharType="separate"/>
          </w:r>
          <w:r>
            <w:rPr>
              <w:noProof/>
            </w:rPr>
            <w:t>2</w:t>
          </w:r>
          <w:r>
            <w:rPr>
              <w:noProof/>
            </w:rPr>
            <w:fldChar w:fldCharType="end"/>
          </w:r>
        </w:ins>
      </w:p>
      <w:customXmlInsRangeStart w:id="649" w:author="Nguyễn Đức Minh Trí" w:date="2021-05-28T22:43:00Z"/>
    </w:sdtContent>
  </w:sdt>
  <w:customXmlInsRangeEnd w:id="649"/>
  <w:p w14:paraId="7DE341A9" w14:textId="77777777" w:rsidR="001A75D8" w:rsidRDefault="001A75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37BC3" w14:textId="77777777" w:rsidR="00AE69C9" w:rsidRDefault="00AE69C9">
      <w:r>
        <w:separator/>
      </w:r>
    </w:p>
  </w:footnote>
  <w:footnote w:type="continuationSeparator" w:id="0">
    <w:p w14:paraId="191FA68F" w14:textId="77777777" w:rsidR="00AE69C9" w:rsidRDefault="00AE6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FE03B" w14:textId="77777777" w:rsidR="0040293A" w:rsidRDefault="0040293A">
    <w:pPr>
      <w:rPr>
        <w:lang w:val="en-US"/>
      </w:rPr>
    </w:pPr>
    <w:r w:rsidRPr="004257CD">
      <w:rPr>
        <w:noProof/>
        <w:lang w:val="en-US"/>
      </w:rPr>
      <w:drawing>
        <wp:anchor distT="0" distB="0" distL="114300" distR="114300" simplePos="0" relativeHeight="251663872" behindDoc="1" locked="0" layoutInCell="1" allowOverlap="1" wp14:anchorId="5CA2AE42" wp14:editId="6803F623">
          <wp:simplePos x="0" y="0"/>
          <wp:positionH relativeFrom="column">
            <wp:posOffset>-538480</wp:posOffset>
          </wp:positionH>
          <wp:positionV relativeFrom="paragraph">
            <wp:posOffset>-458470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693F729" w14:textId="77777777" w:rsidTr="004E21B2">
      <w:tc>
        <w:tcPr>
          <w:tcW w:w="6623" w:type="dxa"/>
          <w:shd w:val="clear" w:color="auto" w:fill="auto"/>
        </w:tcPr>
        <w:p w14:paraId="52F9F027" w14:textId="5D1B05F4" w:rsidR="00E95D0C" w:rsidRPr="004E21B2" w:rsidRDefault="00942556">
          <w:pPr>
            <w:pStyle w:val="Header"/>
            <w:rPr>
              <w:color w:val="0000FF"/>
              <w:lang w:val="en-US"/>
            </w:rPr>
          </w:pPr>
          <w:proofErr w:type="spellStart"/>
          <w:r w:rsidRPr="00942556">
            <w:rPr>
              <w:color w:val="000000" w:themeColor="text1"/>
              <w:lang w:val="en-US"/>
            </w:rPr>
            <w:t>Phần</w:t>
          </w:r>
          <w:proofErr w:type="spellEnd"/>
          <w:r w:rsidRPr="00942556">
            <w:rPr>
              <w:color w:val="000000" w:themeColor="text1"/>
              <w:lang w:val="en-US"/>
            </w:rPr>
            <w:t xml:space="preserve"> </w:t>
          </w:r>
          <w:proofErr w:type="spellStart"/>
          <w:r w:rsidRPr="00942556">
            <w:rPr>
              <w:color w:val="000000" w:themeColor="text1"/>
              <w:lang w:val="en-US"/>
            </w:rPr>
            <w:t>mềm</w:t>
          </w:r>
          <w:proofErr w:type="spellEnd"/>
          <w:r w:rsidRPr="00942556">
            <w:rPr>
              <w:color w:val="000000" w:themeColor="text1"/>
              <w:lang w:val="en-US"/>
            </w:rPr>
            <w:t xml:space="preserve"> </w:t>
          </w:r>
          <w:proofErr w:type="spellStart"/>
          <w:r w:rsidRPr="00942556">
            <w:rPr>
              <w:color w:val="000000" w:themeColor="text1"/>
              <w:lang w:val="en-US"/>
            </w:rPr>
            <w:t>bán</w:t>
          </w:r>
          <w:proofErr w:type="spellEnd"/>
          <w:r w:rsidRPr="00942556">
            <w:rPr>
              <w:color w:val="000000" w:themeColor="text1"/>
              <w:lang w:val="en-US"/>
            </w:rPr>
            <w:t xml:space="preserve"> </w:t>
          </w:r>
          <w:proofErr w:type="spellStart"/>
          <w:r w:rsidRPr="00942556">
            <w:rPr>
              <w:color w:val="000000" w:themeColor="text1"/>
              <w:lang w:val="en-US"/>
            </w:rPr>
            <w:t>vé</w:t>
          </w:r>
          <w:proofErr w:type="spellEnd"/>
          <w:r w:rsidRPr="00942556">
            <w:rPr>
              <w:color w:val="000000" w:themeColor="text1"/>
              <w:lang w:val="en-US"/>
            </w:rPr>
            <w:t xml:space="preserve"> </w:t>
          </w:r>
          <w:proofErr w:type="spellStart"/>
          <w:r w:rsidRPr="00942556">
            <w:rPr>
              <w:color w:val="000000" w:themeColor="text1"/>
              <w:lang w:val="en-US"/>
            </w:rPr>
            <w:t>máy</w:t>
          </w:r>
          <w:proofErr w:type="spellEnd"/>
          <w:r w:rsidRPr="00942556">
            <w:rPr>
              <w:color w:val="000000" w:themeColor="text1"/>
              <w:lang w:val="en-US"/>
            </w:rPr>
            <w:t xml:space="preserve"> bay</w:t>
          </w:r>
        </w:p>
      </w:tc>
      <w:tc>
        <w:tcPr>
          <w:tcW w:w="2845" w:type="dxa"/>
          <w:shd w:val="clear" w:color="auto" w:fill="auto"/>
        </w:tcPr>
        <w:p w14:paraId="597EF543" w14:textId="670D750A" w:rsidR="00E95D0C" w:rsidRPr="004E21B2" w:rsidRDefault="00E95D0C">
          <w:pPr>
            <w:pStyle w:val="Header"/>
            <w:rPr>
              <w:lang w:val="en-US"/>
            </w:rPr>
          </w:pPr>
          <w:proofErr w:type="spellStart"/>
          <w:r w:rsidRPr="004E21B2">
            <w:rPr>
              <w:lang w:val="en-US"/>
            </w:rPr>
            <w:t>Phiên</w:t>
          </w:r>
          <w:proofErr w:type="spellEnd"/>
          <w:r w:rsidRPr="004E21B2">
            <w:rPr>
              <w:lang w:val="en-US"/>
            </w:rPr>
            <w:t xml:space="preserve"> </w:t>
          </w:r>
          <w:proofErr w:type="spellStart"/>
          <w:r w:rsidRPr="004E21B2">
            <w:rPr>
              <w:lang w:val="en-US"/>
            </w:rPr>
            <w:t>bản</w:t>
          </w:r>
          <w:proofErr w:type="spellEnd"/>
          <w:r w:rsidRPr="004E21B2">
            <w:rPr>
              <w:lang w:val="en-US"/>
            </w:rPr>
            <w:t xml:space="preserve">: </w:t>
          </w:r>
          <w:r w:rsidR="00942556" w:rsidRPr="00942556">
            <w:rPr>
              <w:color w:val="000000" w:themeColor="text1"/>
              <w:lang w:val="en-US"/>
            </w:rPr>
            <w:t>1.</w:t>
          </w:r>
          <w:ins w:id="308" w:author="Nguyễn Đức Minh Trí" w:date="2021-05-28T22:17:00Z">
            <w:r w:rsidR="002B6375">
              <w:rPr>
                <w:color w:val="000000" w:themeColor="text1"/>
                <w:lang w:val="en-US"/>
              </w:rPr>
              <w:t>1</w:t>
            </w:r>
          </w:ins>
          <w:del w:id="309" w:author="Nguyễn Đức Minh Trí" w:date="2021-05-28T22:17:00Z">
            <w:r w:rsidR="00942556" w:rsidRPr="00942556" w:rsidDel="002B6375">
              <w:rPr>
                <w:color w:val="000000" w:themeColor="text1"/>
                <w:lang w:val="en-US"/>
              </w:rPr>
              <w:delText>0</w:delText>
            </w:r>
          </w:del>
        </w:p>
      </w:tc>
    </w:tr>
    <w:tr w:rsidR="00E95D0C" w14:paraId="569795E7" w14:textId="77777777" w:rsidTr="004E21B2">
      <w:tc>
        <w:tcPr>
          <w:tcW w:w="6623" w:type="dxa"/>
          <w:shd w:val="clear" w:color="auto" w:fill="auto"/>
        </w:tcPr>
        <w:p w14:paraId="257DC859" w14:textId="77777777" w:rsidR="00E95D0C" w:rsidRPr="007A1DE8" w:rsidRDefault="00E95D0C">
          <w:pPr>
            <w:pStyle w:val="Header"/>
          </w:pPr>
          <w:proofErr w:type="spellStart"/>
          <w:r w:rsidRPr="007A1DE8">
            <w:t>Phát</w:t>
          </w:r>
          <w:proofErr w:type="spellEnd"/>
          <w:r w:rsidRPr="007A1DE8">
            <w:t xml:space="preserve"> </w:t>
          </w:r>
          <w:proofErr w:type="spellStart"/>
          <w:r w:rsidRPr="007A1DE8">
            <w:t>biểu</w:t>
          </w:r>
          <w:proofErr w:type="spellEnd"/>
          <w:r w:rsidRPr="007A1DE8">
            <w:t xml:space="preserve"> </w:t>
          </w:r>
          <w:proofErr w:type="spellStart"/>
          <w:r w:rsidRPr="007A1DE8">
            <w:t>bài</w:t>
          </w:r>
          <w:proofErr w:type="spellEnd"/>
          <w:r w:rsidRPr="007A1DE8">
            <w:t xml:space="preserve"> </w:t>
          </w:r>
          <w:proofErr w:type="spellStart"/>
          <w:r w:rsidRPr="007A1DE8">
            <w:t>toán</w:t>
          </w:r>
          <w:proofErr w:type="spellEnd"/>
        </w:p>
      </w:tc>
      <w:tc>
        <w:tcPr>
          <w:tcW w:w="2845" w:type="dxa"/>
          <w:shd w:val="clear" w:color="auto" w:fill="auto"/>
        </w:tcPr>
        <w:p w14:paraId="657BB9E6" w14:textId="7BD7562D" w:rsidR="00E95D0C" w:rsidRPr="004E21B2" w:rsidRDefault="00E95D0C">
          <w:pPr>
            <w:pStyle w:val="Header"/>
            <w:rPr>
              <w:lang w:val="en-US"/>
            </w:rPr>
          </w:pPr>
          <w:proofErr w:type="spellStart"/>
          <w:r w:rsidRPr="004E21B2">
            <w:rPr>
              <w:lang w:val="en-US"/>
            </w:rPr>
            <w:t>Ngày</w:t>
          </w:r>
          <w:proofErr w:type="spellEnd"/>
          <w:r w:rsidRPr="004E21B2">
            <w:rPr>
              <w:lang w:val="en-US"/>
            </w:rPr>
            <w:t>:</w:t>
          </w:r>
          <w:r w:rsidR="002B6375">
            <w:rPr>
              <w:lang w:val="en-US"/>
            </w:rPr>
            <w:t xml:space="preserve"> </w:t>
          </w:r>
          <w:r w:rsidR="002B6375">
            <w:rPr>
              <w:color w:val="0000FF"/>
              <w:lang w:val="en-US"/>
            </w:rPr>
            <w:t xml:space="preserve">28/05/2021 </w:t>
          </w:r>
        </w:p>
      </w:tc>
    </w:tr>
  </w:tbl>
  <w:p w14:paraId="105EA799" w14:textId="77777777" w:rsidR="00E95D0C" w:rsidRPr="007A1DE8" w:rsidDel="002B6375" w:rsidRDefault="00E95D0C">
    <w:pPr>
      <w:pStyle w:val="Header"/>
      <w:rPr>
        <w:del w:id="310" w:author="Nguyễn Đức Minh Trí" w:date="2021-05-28T22:23:00Z"/>
        <w:lang w:val="en-US"/>
      </w:rPr>
    </w:pPr>
  </w:p>
  <w:p w14:paraId="0E9A024E" w14:textId="77777777" w:rsidR="005054B4" w:rsidDel="002B6375" w:rsidRDefault="005054B4">
    <w:pPr>
      <w:rPr>
        <w:del w:id="311" w:author="Nguyễn Đức Minh Trí" w:date="2021-05-28T22:23:00Z"/>
      </w:rPr>
    </w:pPr>
  </w:p>
  <w:p w14:paraId="606E64C0" w14:textId="7C3107EE" w:rsidR="005054B4" w:rsidRDefault="005054B4" w:rsidP="002B6375">
    <w:pPr>
      <w:tabs>
        <w:tab w:val="left" w:pos="3372"/>
      </w:tabs>
      <w:pPrChange w:id="312" w:author="Nguyễn Đức Minh Trí" w:date="2021-05-28T22:23:00Z">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8B21C0C"/>
    <w:multiLevelType w:val="hybridMultilevel"/>
    <w:tmpl w:val="E3BE8816"/>
    <w:lvl w:ilvl="0" w:tplc="6B1ED070">
      <w:start w:val="1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42EC27E5"/>
    <w:multiLevelType w:val="multilevel"/>
    <w:tmpl w:val="41BE9A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2AEAAD86"/>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51FA5234">
      <w:start w:val="1"/>
      <w:numFmt w:val="bullet"/>
      <w:lvlText w:val="+"/>
      <w:lvlJc w:val="left"/>
      <w:pPr>
        <w:tabs>
          <w:tab w:val="num" w:pos="1440"/>
        </w:tabs>
        <w:ind w:left="1440" w:hanging="360"/>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03858D0"/>
    <w:multiLevelType w:val="hybridMultilevel"/>
    <w:tmpl w:val="C01EF20A"/>
    <w:lvl w:ilvl="0" w:tplc="18CCB6A2">
      <w:start w:val="1"/>
      <w:numFmt w:val="decimal"/>
      <w:lvlText w:val="%1."/>
      <w:lvlJc w:val="left"/>
      <w:pPr>
        <w:ind w:left="454" w:hanging="281"/>
        <w:jc w:val="right"/>
      </w:pPr>
      <w:rPr>
        <w:rFonts w:ascii="Times New Roman" w:eastAsia="Times New Roman" w:hAnsi="Times New Roman" w:cs="Times New Roman" w:hint="default"/>
        <w:b/>
        <w:bCs/>
        <w:w w:val="100"/>
        <w:sz w:val="28"/>
        <w:szCs w:val="28"/>
        <w:u w:val="thick" w:color="000000"/>
        <w:lang w:val="vi" w:eastAsia="en-US" w:bidi="ar-SA"/>
      </w:rPr>
    </w:lvl>
    <w:lvl w:ilvl="1" w:tplc="DD56EF32">
      <w:numFmt w:val="bullet"/>
      <w:lvlText w:val=""/>
      <w:lvlJc w:val="left"/>
      <w:pPr>
        <w:ind w:left="1303" w:hanging="360"/>
      </w:pPr>
      <w:rPr>
        <w:rFonts w:ascii="Symbol" w:eastAsia="Symbol" w:hAnsi="Symbol" w:cs="Symbol" w:hint="default"/>
        <w:w w:val="100"/>
        <w:sz w:val="18"/>
        <w:szCs w:val="18"/>
        <w:lang w:val="vi" w:eastAsia="en-US" w:bidi="ar-SA"/>
      </w:rPr>
    </w:lvl>
    <w:lvl w:ilvl="2" w:tplc="EA00920C">
      <w:numFmt w:val="bullet"/>
      <w:lvlText w:val="•"/>
      <w:lvlJc w:val="left"/>
      <w:pPr>
        <w:ind w:left="800" w:hanging="360"/>
      </w:pPr>
      <w:rPr>
        <w:rFonts w:hint="default"/>
        <w:lang w:val="vi" w:eastAsia="en-US" w:bidi="ar-SA"/>
      </w:rPr>
    </w:lvl>
    <w:lvl w:ilvl="3" w:tplc="4300C6CC">
      <w:numFmt w:val="bullet"/>
      <w:lvlText w:val="•"/>
      <w:lvlJc w:val="left"/>
      <w:pPr>
        <w:ind w:left="840" w:hanging="360"/>
      </w:pPr>
      <w:rPr>
        <w:rFonts w:hint="default"/>
        <w:lang w:val="vi" w:eastAsia="en-US" w:bidi="ar-SA"/>
      </w:rPr>
    </w:lvl>
    <w:lvl w:ilvl="4" w:tplc="20F82F0E">
      <w:numFmt w:val="bullet"/>
      <w:lvlText w:val="•"/>
      <w:lvlJc w:val="left"/>
      <w:pPr>
        <w:ind w:left="900" w:hanging="360"/>
      </w:pPr>
      <w:rPr>
        <w:rFonts w:hint="default"/>
        <w:lang w:val="vi" w:eastAsia="en-US" w:bidi="ar-SA"/>
      </w:rPr>
    </w:lvl>
    <w:lvl w:ilvl="5" w:tplc="A210D82E">
      <w:numFmt w:val="bullet"/>
      <w:lvlText w:val="•"/>
      <w:lvlJc w:val="left"/>
      <w:pPr>
        <w:ind w:left="980" w:hanging="360"/>
      </w:pPr>
      <w:rPr>
        <w:rFonts w:hint="default"/>
        <w:lang w:val="vi" w:eastAsia="en-US" w:bidi="ar-SA"/>
      </w:rPr>
    </w:lvl>
    <w:lvl w:ilvl="6" w:tplc="FF52BA9C">
      <w:numFmt w:val="bullet"/>
      <w:lvlText w:val="•"/>
      <w:lvlJc w:val="left"/>
      <w:pPr>
        <w:ind w:left="1300" w:hanging="360"/>
      </w:pPr>
      <w:rPr>
        <w:rFonts w:hint="default"/>
        <w:lang w:val="vi" w:eastAsia="en-US" w:bidi="ar-SA"/>
      </w:rPr>
    </w:lvl>
    <w:lvl w:ilvl="7" w:tplc="906C24C2">
      <w:numFmt w:val="bullet"/>
      <w:lvlText w:val="•"/>
      <w:lvlJc w:val="left"/>
      <w:pPr>
        <w:ind w:left="1360" w:hanging="360"/>
      </w:pPr>
      <w:rPr>
        <w:rFonts w:hint="default"/>
        <w:lang w:val="vi" w:eastAsia="en-US" w:bidi="ar-SA"/>
      </w:rPr>
    </w:lvl>
    <w:lvl w:ilvl="8" w:tplc="9BFA5568">
      <w:numFmt w:val="bullet"/>
      <w:lvlText w:val="•"/>
      <w:lvlJc w:val="left"/>
      <w:pPr>
        <w:ind w:left="1420" w:hanging="360"/>
      </w:pPr>
      <w:rPr>
        <w:rFonts w:hint="default"/>
        <w:lang w:val="vi" w:eastAsia="en-US" w:bidi="ar-SA"/>
      </w:r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9"/>
  </w:num>
  <w:num w:numId="7">
    <w:abstractNumId w:val="19"/>
  </w:num>
  <w:num w:numId="8">
    <w:abstractNumId w:val="24"/>
  </w:num>
  <w:num w:numId="9">
    <w:abstractNumId w:val="12"/>
  </w:num>
  <w:num w:numId="10">
    <w:abstractNumId w:val="7"/>
  </w:num>
  <w:num w:numId="11">
    <w:abstractNumId w:val="30"/>
  </w:num>
  <w:num w:numId="12">
    <w:abstractNumId w:val="26"/>
  </w:num>
  <w:num w:numId="13">
    <w:abstractNumId w:val="23"/>
  </w:num>
  <w:num w:numId="14">
    <w:abstractNumId w:val="2"/>
  </w:num>
  <w:num w:numId="15">
    <w:abstractNumId w:val="5"/>
  </w:num>
  <w:num w:numId="16">
    <w:abstractNumId w:val="22"/>
  </w:num>
  <w:num w:numId="17">
    <w:abstractNumId w:val="28"/>
  </w:num>
  <w:num w:numId="18">
    <w:abstractNumId w:val="11"/>
  </w:num>
  <w:num w:numId="19">
    <w:abstractNumId w:val="21"/>
  </w:num>
  <w:num w:numId="20">
    <w:abstractNumId w:val="27"/>
  </w:num>
  <w:num w:numId="21">
    <w:abstractNumId w:val="29"/>
  </w:num>
  <w:num w:numId="22">
    <w:abstractNumId w:val="8"/>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5"/>
  </w:num>
  <w:num w:numId="33">
    <w:abstractNumId w:val="10"/>
  </w:num>
  <w:num w:numId="3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Đức Minh Trí">
    <w15:presenceInfo w15:providerId="Windows Live" w15:userId="c23900ae893eb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24C8"/>
    <w:rsid w:val="00040187"/>
    <w:rsid w:val="000519D9"/>
    <w:rsid w:val="000C0CA8"/>
    <w:rsid w:val="00106AEA"/>
    <w:rsid w:val="00111DA9"/>
    <w:rsid w:val="00143DAF"/>
    <w:rsid w:val="00155C10"/>
    <w:rsid w:val="001A75D8"/>
    <w:rsid w:val="00221A67"/>
    <w:rsid w:val="00243FC7"/>
    <w:rsid w:val="002707EB"/>
    <w:rsid w:val="002B0780"/>
    <w:rsid w:val="002B6375"/>
    <w:rsid w:val="00301562"/>
    <w:rsid w:val="003058D4"/>
    <w:rsid w:val="0031511D"/>
    <w:rsid w:val="003548A8"/>
    <w:rsid w:val="003701D7"/>
    <w:rsid w:val="003747E6"/>
    <w:rsid w:val="00382205"/>
    <w:rsid w:val="0040293A"/>
    <w:rsid w:val="004176B5"/>
    <w:rsid w:val="00435847"/>
    <w:rsid w:val="00451801"/>
    <w:rsid w:val="004B7CC9"/>
    <w:rsid w:val="004E21B2"/>
    <w:rsid w:val="004E4257"/>
    <w:rsid w:val="005054B4"/>
    <w:rsid w:val="00540553"/>
    <w:rsid w:val="00554082"/>
    <w:rsid w:val="00572A24"/>
    <w:rsid w:val="005802A5"/>
    <w:rsid w:val="006257BE"/>
    <w:rsid w:val="00637289"/>
    <w:rsid w:val="006401BB"/>
    <w:rsid w:val="006855DC"/>
    <w:rsid w:val="006E1FA9"/>
    <w:rsid w:val="006E420F"/>
    <w:rsid w:val="006E56E2"/>
    <w:rsid w:val="007338F6"/>
    <w:rsid w:val="007A1DE8"/>
    <w:rsid w:val="007B5299"/>
    <w:rsid w:val="007F21C9"/>
    <w:rsid w:val="008243D9"/>
    <w:rsid w:val="0087297E"/>
    <w:rsid w:val="00895A46"/>
    <w:rsid w:val="008B2B9A"/>
    <w:rsid w:val="008F6EED"/>
    <w:rsid w:val="00905BB2"/>
    <w:rsid w:val="00922040"/>
    <w:rsid w:val="00942556"/>
    <w:rsid w:val="009709CF"/>
    <w:rsid w:val="00984338"/>
    <w:rsid w:val="0099744F"/>
    <w:rsid w:val="009B2AFC"/>
    <w:rsid w:val="009F47F5"/>
    <w:rsid w:val="00A33463"/>
    <w:rsid w:val="00A544E7"/>
    <w:rsid w:val="00A638EF"/>
    <w:rsid w:val="00A854CF"/>
    <w:rsid w:val="00A90EC2"/>
    <w:rsid w:val="00A97AD6"/>
    <w:rsid w:val="00AE69C9"/>
    <w:rsid w:val="00B0763A"/>
    <w:rsid w:val="00B737B8"/>
    <w:rsid w:val="00B814C0"/>
    <w:rsid w:val="00B871C5"/>
    <w:rsid w:val="00BB5444"/>
    <w:rsid w:val="00BE4660"/>
    <w:rsid w:val="00C34FA2"/>
    <w:rsid w:val="00C67346"/>
    <w:rsid w:val="00C74D6D"/>
    <w:rsid w:val="00CA52C8"/>
    <w:rsid w:val="00CC42BC"/>
    <w:rsid w:val="00CC6C41"/>
    <w:rsid w:val="00D20E6D"/>
    <w:rsid w:val="00D234F3"/>
    <w:rsid w:val="00D635F6"/>
    <w:rsid w:val="00DA2A6D"/>
    <w:rsid w:val="00DB247E"/>
    <w:rsid w:val="00DC363E"/>
    <w:rsid w:val="00E05973"/>
    <w:rsid w:val="00E95D0C"/>
    <w:rsid w:val="00EF369C"/>
    <w:rsid w:val="00EF5B24"/>
    <w:rsid w:val="00F166C8"/>
    <w:rsid w:val="00F53DBB"/>
    <w:rsid w:val="00F7408D"/>
    <w:rsid w:val="00F96180"/>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C187C3"/>
  <w15:docId w15:val="{B55AFC1E-A3F0-40F6-B579-EB664092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1"/>
    <w:qFormat/>
    <w:rsid w:val="00C34FA2"/>
    <w:pPr>
      <w:ind w:left="720"/>
      <w:contextualSpacing/>
    </w:pPr>
  </w:style>
  <w:style w:type="paragraph" w:customStyle="1" w:styleId="TableParagraph">
    <w:name w:val="Table Paragraph"/>
    <w:basedOn w:val="Normal"/>
    <w:uiPriority w:val="1"/>
    <w:qFormat/>
    <w:rsid w:val="00D635F6"/>
    <w:pPr>
      <w:autoSpaceDE w:val="0"/>
      <w:autoSpaceDN w:val="0"/>
      <w:spacing w:line="240" w:lineRule="auto"/>
    </w:pPr>
    <w:rPr>
      <w:sz w:val="22"/>
      <w:szCs w:val="22"/>
      <w:lang w:val="vi"/>
    </w:rPr>
  </w:style>
  <w:style w:type="paragraph" w:styleId="TOCHeading">
    <w:name w:val="TOC Heading"/>
    <w:basedOn w:val="Heading1"/>
    <w:next w:val="Normal"/>
    <w:uiPriority w:val="39"/>
    <w:unhideWhenUsed/>
    <w:qFormat/>
    <w:rsid w:val="00243FC7"/>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character" w:styleId="Hyperlink">
    <w:name w:val="Hyperlink"/>
    <w:basedOn w:val="DefaultParagraphFont"/>
    <w:uiPriority w:val="99"/>
    <w:unhideWhenUsed/>
    <w:rsid w:val="00243FC7"/>
    <w:rPr>
      <w:color w:val="0000FF" w:themeColor="hyperlink"/>
      <w:u w:val="single"/>
    </w:rPr>
  </w:style>
  <w:style w:type="character" w:customStyle="1" w:styleId="FooterChar">
    <w:name w:val="Footer Char"/>
    <w:basedOn w:val="DefaultParagraphFont"/>
    <w:link w:val="Footer"/>
    <w:uiPriority w:val="99"/>
    <w:rsid w:val="000024C8"/>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34770">
      <w:bodyDiv w:val="1"/>
      <w:marLeft w:val="0"/>
      <w:marRight w:val="0"/>
      <w:marTop w:val="0"/>
      <w:marBottom w:val="0"/>
      <w:divBdr>
        <w:top w:val="none" w:sz="0" w:space="0" w:color="auto"/>
        <w:left w:val="none" w:sz="0" w:space="0" w:color="auto"/>
        <w:bottom w:val="none" w:sz="0" w:space="0" w:color="auto"/>
        <w:right w:val="none" w:sz="0" w:space="0" w:color="auto"/>
      </w:divBdr>
    </w:div>
    <w:div w:id="167675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59A23-E822-4AA0-ADFB-2FF23B38C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208</TotalTime>
  <Pages>6</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Đức Minh Trí</cp:lastModifiedBy>
  <cp:revision>31</cp:revision>
  <cp:lastPrinted>2000-10-31T04:37:00Z</cp:lastPrinted>
  <dcterms:created xsi:type="dcterms:W3CDTF">2013-10-13T11:06:00Z</dcterms:created>
  <dcterms:modified xsi:type="dcterms:W3CDTF">2021-05-28T16:06:00Z</dcterms:modified>
</cp:coreProperties>
</file>